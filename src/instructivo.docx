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F8" w:rsidRDefault="00256FF8"/>
    <w:p w:rsidR="00F560A9" w:rsidRDefault="00F560A9"/>
    <w:p w:rsidR="005E2359" w:rsidRDefault="005E2359"/>
    <w:p w:rsidR="005E2359" w:rsidRPr="004A282C" w:rsidRDefault="0090025F" w:rsidP="008C4AA5">
      <w:pPr>
        <w:jc w:val="center"/>
        <w:rPr>
          <w:b/>
          <w:sz w:val="60"/>
          <w:szCs w:val="60"/>
          <w:u w:val="single"/>
        </w:rPr>
      </w:pPr>
      <w:r w:rsidRPr="008C4AA5">
        <w:rPr>
          <w:b/>
          <w:color w:val="548DD4" w:themeColor="text2" w:themeTint="99"/>
          <w:sz w:val="68"/>
          <w:szCs w:val="68"/>
        </w:rPr>
        <w:t xml:space="preserve"> </w:t>
      </w:r>
      <w:r w:rsidR="008C4AA5" w:rsidRPr="004A282C">
        <w:rPr>
          <w:rFonts w:cs="Verdana"/>
          <w:b/>
          <w:bCs/>
          <w:color w:val="548DD4" w:themeColor="text2" w:themeTint="99"/>
          <w:sz w:val="60"/>
          <w:szCs w:val="60"/>
          <w:u w:val="single"/>
        </w:rPr>
        <w:t>INSTRUCTIVO BACKUP CLIENTE</w:t>
      </w:r>
    </w:p>
    <w:p w:rsidR="00460BFD" w:rsidRDefault="00460BFD"/>
    <w:p w:rsidR="00460BFD" w:rsidRDefault="00460BFD"/>
    <w:p w:rsidR="00460BFD" w:rsidRDefault="00460BFD"/>
    <w:p w:rsidR="00B66AEF" w:rsidRDefault="00B90C7F">
      <w:r>
        <w:rPr>
          <w:noProof/>
          <w:sz w:val="56"/>
          <w:szCs w:val="56"/>
        </w:rPr>
        <w:drawing>
          <wp:anchor distT="0" distB="0" distL="114300" distR="114300" simplePos="0" relativeHeight="251658752" behindDoc="1" locked="0" layoutInCell="1" allowOverlap="1" wp14:anchorId="0894E8F6" wp14:editId="53B9CD0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6332220" cy="2068195"/>
            <wp:effectExtent l="0" t="0" r="0" b="8255"/>
            <wp:wrapTight wrapText="bothSides">
              <wp:wrapPolygon edited="0">
                <wp:start x="2794" y="0"/>
                <wp:lineTo x="2339" y="199"/>
                <wp:lineTo x="845" y="2586"/>
                <wp:lineTo x="455" y="4775"/>
                <wp:lineTo x="130" y="6168"/>
                <wp:lineTo x="0" y="8157"/>
                <wp:lineTo x="0" y="13131"/>
                <wp:lineTo x="260" y="15916"/>
                <wp:lineTo x="1105" y="19498"/>
                <wp:lineTo x="2534" y="21487"/>
                <wp:lineTo x="2794" y="21487"/>
                <wp:lineTo x="4289" y="21487"/>
                <wp:lineTo x="13321" y="19299"/>
                <wp:lineTo x="21379" y="18503"/>
                <wp:lineTo x="21509" y="15320"/>
                <wp:lineTo x="21509" y="14126"/>
                <wp:lineTo x="20794" y="12733"/>
                <wp:lineTo x="20924" y="4377"/>
                <wp:lineTo x="6238" y="2785"/>
                <wp:lineTo x="4874" y="398"/>
                <wp:lineTo x="4354" y="0"/>
                <wp:lineTo x="2794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Gr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36B" w:rsidRDefault="001B236B"/>
    <w:p w:rsidR="00291489" w:rsidRDefault="00291489"/>
    <w:p w:rsidR="00291489" w:rsidRDefault="00291489"/>
    <w:p w:rsidR="00291489" w:rsidRDefault="00291489"/>
    <w:p w:rsidR="00F560A9" w:rsidRDefault="00F560A9"/>
    <w:p w:rsidR="00F560A9" w:rsidRDefault="00F560A9"/>
    <w:p w:rsidR="00B90C7F" w:rsidRDefault="00B90C7F"/>
    <w:p w:rsidR="00F560A9" w:rsidRDefault="00F560A9" w:rsidP="00F560A9"/>
    <w:p w:rsidR="00F560A9" w:rsidRDefault="00F560A9" w:rsidP="00F560A9">
      <w:pPr>
        <w:spacing w:after="0"/>
        <w:ind w:left="567"/>
      </w:pPr>
      <w:r>
        <w:rPr>
          <w:rFonts w:ascii="Arial Rounded MT Bold" w:hAnsi="Arial Rounded MT Bold"/>
          <w:noProof/>
          <w:color w:val="1F497D" w:themeColor="text2"/>
          <w:sz w:val="28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7D018518" wp14:editId="3E5BE1E7">
                <wp:simplePos x="0" y="0"/>
                <wp:positionH relativeFrom="column">
                  <wp:posOffset>362775</wp:posOffset>
                </wp:positionH>
                <wp:positionV relativeFrom="paragraph">
                  <wp:posOffset>149225</wp:posOffset>
                </wp:positionV>
                <wp:extent cx="5591175" cy="0"/>
                <wp:effectExtent l="0" t="0" r="28575" b="19050"/>
                <wp:wrapNone/>
                <wp:docPr id="58" name="Conector rec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1F56F" id="Conector recto 58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8.55pt,11.75pt" to="468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" strokecolor="#1f497d [3215]" strokeweight="1.5pt">
                <o:lock v:ext="edit" shapetype="f"/>
              </v:line>
            </w:pict>
          </mc:Fallback>
        </mc:AlternateContent>
      </w:r>
    </w:p>
    <w:p w:rsidR="00F560A9" w:rsidRDefault="00F560A9" w:rsidP="00F560A9">
      <w:pPr>
        <w:spacing w:after="0"/>
        <w:ind w:left="567"/>
      </w:pPr>
      <w:r>
        <w:t>Desarrollado por: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Aprobado por:</w:t>
      </w:r>
    </w:p>
    <w:p w:rsidR="00F560A9" w:rsidRDefault="00F560A9" w:rsidP="00F560A9">
      <w:pPr>
        <w:spacing w:after="0"/>
        <w:ind w:left="567"/>
      </w:pPr>
      <w:r>
        <w:t>Emanuel Pereyra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Walter J. Malerba</w:t>
      </w:r>
    </w:p>
    <w:p w:rsidR="00F560A9" w:rsidRDefault="00F560A9" w:rsidP="00F560A9">
      <w:pPr>
        <w:spacing w:after="0"/>
        <w:ind w:left="567"/>
      </w:pPr>
      <w:r>
        <w:t>Fecha: 20/01/2016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Fecha: 21/01/2016</w:t>
      </w:r>
    </w:p>
    <w:p w:rsidR="00F560A9" w:rsidRDefault="00F560A9" w:rsidP="00F560A9">
      <w:pPr>
        <w:ind w:left="567"/>
      </w:pPr>
      <w:r>
        <w:rPr>
          <w:rFonts w:ascii="Arial Rounded MT Bold" w:hAnsi="Arial Rounded MT Bold"/>
          <w:noProof/>
          <w:color w:val="1F497D" w:themeColor="text2"/>
          <w:sz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5F6423E" wp14:editId="335830DF">
                <wp:simplePos x="0" y="0"/>
                <wp:positionH relativeFrom="column">
                  <wp:posOffset>346900</wp:posOffset>
                </wp:positionH>
                <wp:positionV relativeFrom="paragraph">
                  <wp:posOffset>50800</wp:posOffset>
                </wp:positionV>
                <wp:extent cx="5591175" cy="0"/>
                <wp:effectExtent l="0" t="0" r="28575" b="19050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F94F0" id="Conector recto 5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7.3pt,4pt" to="467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" strokecolor="#1f497d [3215]" strokeweight="1.5pt">
                <o:lock v:ext="edit" shapetype="f"/>
              </v:line>
            </w:pict>
          </mc:Fallback>
        </mc:AlternateContent>
      </w:r>
    </w:p>
    <w:sdt>
      <w:sdtPr>
        <w:rPr>
          <w:rFonts w:eastAsiaTheme="minorHAnsi"/>
          <w:b/>
          <w:bCs/>
          <w:lang w:val="es-ES" w:eastAsia="en-US"/>
        </w:rPr>
        <w:id w:val="-117687383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97BF6" w:rsidRPr="00460BFD" w:rsidRDefault="00460BFD" w:rsidP="00460BFD">
          <w:pPr>
            <w:rPr>
              <w:b/>
              <w:color w:val="548DD4" w:themeColor="text2" w:themeTint="99"/>
              <w:sz w:val="28"/>
              <w:szCs w:val="28"/>
            </w:rPr>
          </w:pPr>
          <w:r>
            <w:rPr>
              <w:b/>
              <w:color w:val="548DD4" w:themeColor="text2" w:themeTint="99"/>
              <w:sz w:val="28"/>
              <w:szCs w:val="28"/>
            </w:rPr>
            <w:t>Í</w:t>
          </w:r>
          <w:r w:rsidR="00A97BF6" w:rsidRPr="00460BFD">
            <w:rPr>
              <w:b/>
              <w:color w:val="548DD4" w:themeColor="text2" w:themeTint="99"/>
              <w:sz w:val="28"/>
              <w:szCs w:val="28"/>
            </w:rPr>
            <w:t>ndice</w:t>
          </w:r>
        </w:p>
        <w:p w:rsidR="00E2564B" w:rsidRDefault="00A97BF6">
          <w:pPr>
            <w:pStyle w:val="TDC1"/>
            <w:tabs>
              <w:tab w:val="right" w:leader="dot" w:pos="9962"/>
            </w:tabs>
            <w:rPr>
              <w:ins w:id="0" w:author="Walter Malerba" w:date="2016-01-20T15:23:00Z"/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Walter Malerba" w:date="2016-01-20T15:23:00Z">
            <w:r w:rsidR="00E2564B" w:rsidRPr="00A97978">
              <w:rPr>
                <w:rStyle w:val="Hipervnculo"/>
                <w:noProof/>
              </w:rPr>
              <w:fldChar w:fldCharType="begin"/>
            </w:r>
            <w:r w:rsidR="00E2564B" w:rsidRPr="00A97978">
              <w:rPr>
                <w:rStyle w:val="Hipervnculo"/>
                <w:noProof/>
              </w:rPr>
              <w:instrText xml:space="preserve"> </w:instrText>
            </w:r>
            <w:r w:rsidR="00E2564B">
              <w:rPr>
                <w:noProof/>
              </w:rPr>
              <w:instrText>HYPERLINK \l "_Toc441066746"</w:instrText>
            </w:r>
            <w:r w:rsidR="00E2564B" w:rsidRPr="00A97978">
              <w:rPr>
                <w:rStyle w:val="Hipervnculo"/>
                <w:noProof/>
              </w:rPr>
              <w:instrText xml:space="preserve"> </w:instrText>
            </w:r>
            <w:r w:rsidR="00E2564B" w:rsidRPr="00A97978">
              <w:rPr>
                <w:rStyle w:val="Hipervnculo"/>
                <w:noProof/>
              </w:rPr>
              <w:fldChar w:fldCharType="separate"/>
            </w:r>
            <w:r w:rsidR="00E2564B" w:rsidRPr="00A97978">
              <w:rPr>
                <w:rStyle w:val="Hipervnculo"/>
                <w:noProof/>
              </w:rPr>
              <w:t>Objetivo</w:t>
            </w:r>
            <w:r w:rsidR="00E2564B">
              <w:rPr>
                <w:noProof/>
                <w:webHidden/>
              </w:rPr>
              <w:tab/>
            </w:r>
            <w:r w:rsidR="00E2564B">
              <w:rPr>
                <w:noProof/>
                <w:webHidden/>
              </w:rPr>
              <w:fldChar w:fldCharType="begin"/>
            </w:r>
            <w:r w:rsidR="00E2564B">
              <w:rPr>
                <w:noProof/>
                <w:webHidden/>
              </w:rPr>
              <w:instrText xml:space="preserve"> PAGEREF _Toc441066746 \h </w:instrText>
            </w:r>
          </w:ins>
          <w:r w:rsidR="00E2564B">
            <w:rPr>
              <w:noProof/>
              <w:webHidden/>
            </w:rPr>
          </w:r>
          <w:r w:rsidR="00E2564B">
            <w:rPr>
              <w:noProof/>
              <w:webHidden/>
            </w:rPr>
            <w:fldChar w:fldCharType="separate"/>
          </w:r>
          <w:r w:rsidR="00934895">
            <w:rPr>
              <w:noProof/>
              <w:webHidden/>
            </w:rPr>
            <w:t>3</w:t>
          </w:r>
          <w:ins w:id="2" w:author="Walter Malerba" w:date="2016-01-20T15:23:00Z">
            <w:r w:rsidR="00E2564B">
              <w:rPr>
                <w:noProof/>
                <w:webHidden/>
              </w:rPr>
              <w:fldChar w:fldCharType="end"/>
            </w:r>
            <w:r w:rsidR="00E2564B" w:rsidRPr="00A97978">
              <w:rPr>
                <w:rStyle w:val="Hipervnculo"/>
                <w:noProof/>
              </w:rPr>
              <w:fldChar w:fldCharType="end"/>
            </w:r>
          </w:ins>
        </w:p>
        <w:p w:rsidR="00E2564B" w:rsidRDefault="00E2564B">
          <w:pPr>
            <w:pStyle w:val="TDC1"/>
            <w:tabs>
              <w:tab w:val="right" w:leader="dot" w:pos="9962"/>
            </w:tabs>
            <w:rPr>
              <w:ins w:id="3" w:author="Walter Malerba" w:date="2016-01-20T15:23:00Z"/>
              <w:rFonts w:eastAsiaTheme="minorEastAsia"/>
              <w:noProof/>
              <w:lang w:eastAsia="es-AR"/>
            </w:rPr>
          </w:pPr>
          <w:ins w:id="4" w:author="Walter Malerba" w:date="2016-01-20T15:23:00Z">
            <w:r w:rsidRPr="00A97978">
              <w:rPr>
                <w:rStyle w:val="Hipervnculo"/>
                <w:noProof/>
              </w:rPr>
              <w:fldChar w:fldCharType="begin"/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"_Toc441066747"</w:instrText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 w:rsidRPr="00A97978">
              <w:rPr>
                <w:rStyle w:val="Hipervnculo"/>
                <w:noProof/>
              </w:rPr>
              <w:fldChar w:fldCharType="separate"/>
            </w:r>
            <w:r w:rsidRPr="00A97978">
              <w:rPr>
                <w:rStyle w:val="Hipervnculo"/>
                <w:noProof/>
              </w:rPr>
              <w:t>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_Toc441066747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34895">
            <w:rPr>
              <w:noProof/>
              <w:webHidden/>
            </w:rPr>
            <w:t>3</w:t>
          </w:r>
          <w:ins w:id="5" w:author="Walter Malerba" w:date="2016-01-20T15:23:00Z">
            <w:r>
              <w:rPr>
                <w:noProof/>
                <w:webHidden/>
              </w:rPr>
              <w:fldChar w:fldCharType="end"/>
            </w:r>
            <w:r w:rsidRPr="00A97978">
              <w:rPr>
                <w:rStyle w:val="Hipervnculo"/>
                <w:noProof/>
              </w:rPr>
              <w:fldChar w:fldCharType="end"/>
            </w:r>
          </w:ins>
        </w:p>
        <w:p w:rsidR="00E2564B" w:rsidRDefault="00E2564B">
          <w:pPr>
            <w:pStyle w:val="TDC1"/>
            <w:tabs>
              <w:tab w:val="right" w:leader="dot" w:pos="9962"/>
            </w:tabs>
            <w:rPr>
              <w:ins w:id="6" w:author="Walter Malerba" w:date="2016-01-20T15:23:00Z"/>
              <w:rFonts w:eastAsiaTheme="minorEastAsia"/>
              <w:noProof/>
              <w:lang w:eastAsia="es-AR"/>
            </w:rPr>
          </w:pPr>
          <w:ins w:id="7" w:author="Walter Malerba" w:date="2016-01-20T15:23:00Z">
            <w:r w:rsidRPr="00A97978">
              <w:rPr>
                <w:rStyle w:val="Hipervnculo"/>
                <w:noProof/>
              </w:rPr>
              <w:fldChar w:fldCharType="begin"/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"_Toc441066748"</w:instrText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 w:rsidRPr="00A97978">
              <w:rPr>
                <w:rStyle w:val="Hipervnculo"/>
                <w:noProof/>
              </w:rPr>
              <w:fldChar w:fldCharType="separate"/>
            </w:r>
            <w:r w:rsidRPr="00A97978">
              <w:rPr>
                <w:rStyle w:val="Hipervnculo"/>
                <w:noProof/>
              </w:rPr>
              <w:t>Riesgos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_Toc441066748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34895">
            <w:rPr>
              <w:noProof/>
              <w:webHidden/>
            </w:rPr>
            <w:t>3</w:t>
          </w:r>
          <w:ins w:id="8" w:author="Walter Malerba" w:date="2016-01-20T15:23:00Z">
            <w:r>
              <w:rPr>
                <w:noProof/>
                <w:webHidden/>
              </w:rPr>
              <w:fldChar w:fldCharType="end"/>
            </w:r>
            <w:r w:rsidRPr="00A97978">
              <w:rPr>
                <w:rStyle w:val="Hipervnculo"/>
                <w:noProof/>
              </w:rPr>
              <w:fldChar w:fldCharType="end"/>
            </w:r>
          </w:ins>
        </w:p>
        <w:p w:rsidR="00E2564B" w:rsidRDefault="00E2564B">
          <w:pPr>
            <w:pStyle w:val="TDC1"/>
            <w:tabs>
              <w:tab w:val="right" w:leader="dot" w:pos="9962"/>
            </w:tabs>
            <w:rPr>
              <w:ins w:id="9" w:author="Walter Malerba" w:date="2016-01-20T15:23:00Z"/>
              <w:rFonts w:eastAsiaTheme="minorEastAsia"/>
              <w:noProof/>
              <w:lang w:eastAsia="es-AR"/>
            </w:rPr>
          </w:pPr>
          <w:ins w:id="10" w:author="Walter Malerba" w:date="2016-01-20T15:23:00Z">
            <w:r w:rsidRPr="00A97978">
              <w:rPr>
                <w:rStyle w:val="Hipervnculo"/>
                <w:noProof/>
              </w:rPr>
              <w:fldChar w:fldCharType="begin"/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"_Toc441066749"</w:instrText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 w:rsidRPr="00A97978">
              <w:rPr>
                <w:rStyle w:val="Hipervnculo"/>
                <w:noProof/>
              </w:rPr>
              <w:fldChar w:fldCharType="separate"/>
            </w:r>
            <w:r w:rsidRPr="00A97978">
              <w:rPr>
                <w:rStyle w:val="Hipervnculo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_Toc441066749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34895">
            <w:rPr>
              <w:noProof/>
              <w:webHidden/>
            </w:rPr>
            <w:t>3</w:t>
          </w:r>
          <w:ins w:id="11" w:author="Walter Malerba" w:date="2016-01-20T15:23:00Z">
            <w:r>
              <w:rPr>
                <w:noProof/>
                <w:webHidden/>
              </w:rPr>
              <w:fldChar w:fldCharType="end"/>
            </w:r>
            <w:r w:rsidRPr="00A97978">
              <w:rPr>
                <w:rStyle w:val="Hipervnculo"/>
                <w:noProof/>
              </w:rPr>
              <w:fldChar w:fldCharType="end"/>
            </w:r>
          </w:ins>
        </w:p>
        <w:p w:rsidR="00E2564B" w:rsidRDefault="00E2564B">
          <w:pPr>
            <w:pStyle w:val="TDC2"/>
            <w:tabs>
              <w:tab w:val="right" w:leader="dot" w:pos="9962"/>
            </w:tabs>
            <w:rPr>
              <w:ins w:id="12" w:author="Walter Malerba" w:date="2016-01-20T15:23:00Z"/>
              <w:rFonts w:eastAsiaTheme="minorEastAsia"/>
              <w:noProof/>
              <w:lang w:eastAsia="es-AR"/>
            </w:rPr>
          </w:pPr>
          <w:ins w:id="13" w:author="Walter Malerba" w:date="2016-01-20T15:23:00Z">
            <w:r w:rsidRPr="00A97978">
              <w:rPr>
                <w:rStyle w:val="Hipervnculo"/>
                <w:noProof/>
              </w:rPr>
              <w:fldChar w:fldCharType="begin"/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"_Toc441066750"</w:instrText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 w:rsidRPr="00A97978">
              <w:rPr>
                <w:rStyle w:val="Hipervnculo"/>
                <w:noProof/>
              </w:rPr>
              <w:fldChar w:fldCharType="separate"/>
            </w:r>
            <w:r w:rsidRPr="00A97978">
              <w:rPr>
                <w:rStyle w:val="Hipervnculo"/>
                <w:noProof/>
              </w:rPr>
              <w:t>Profiles para plataforma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_Toc441066750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34895">
            <w:rPr>
              <w:noProof/>
              <w:webHidden/>
            </w:rPr>
            <w:t>4</w:t>
          </w:r>
          <w:ins w:id="14" w:author="Walter Malerba" w:date="2016-01-20T15:23:00Z">
            <w:r>
              <w:rPr>
                <w:noProof/>
                <w:webHidden/>
              </w:rPr>
              <w:fldChar w:fldCharType="end"/>
            </w:r>
            <w:r w:rsidRPr="00A97978">
              <w:rPr>
                <w:rStyle w:val="Hipervnculo"/>
                <w:noProof/>
              </w:rPr>
              <w:fldChar w:fldCharType="end"/>
            </w:r>
          </w:ins>
        </w:p>
        <w:p w:rsidR="00A97BF6" w:rsidRPr="00891E8C" w:rsidRDefault="00E2564B" w:rsidP="00891E8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AR"/>
            </w:rPr>
          </w:pPr>
          <w:ins w:id="15" w:author="Walter Malerba" w:date="2016-01-20T15:23:00Z">
            <w:r w:rsidRPr="00A97978">
              <w:rPr>
                <w:rStyle w:val="Hipervnculo"/>
                <w:noProof/>
              </w:rPr>
              <w:fldChar w:fldCharType="begin"/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"_Toc441066751"</w:instrText>
            </w:r>
            <w:r w:rsidRPr="00A97978">
              <w:rPr>
                <w:rStyle w:val="Hipervnculo"/>
                <w:noProof/>
              </w:rPr>
              <w:instrText xml:space="preserve"> </w:instrText>
            </w:r>
            <w:r w:rsidRPr="00A97978">
              <w:rPr>
                <w:rStyle w:val="Hipervnculo"/>
                <w:noProof/>
              </w:rPr>
              <w:fldChar w:fldCharType="separate"/>
            </w:r>
            <w:r w:rsidRPr="00A97978">
              <w:rPr>
                <w:rStyle w:val="Hipervnculo"/>
                <w:noProof/>
              </w:rPr>
              <w:t>Profiles para plataforma TDM (plataforma discontinuada en el 2007)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_Toc441066751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34895">
            <w:rPr>
              <w:noProof/>
              <w:webHidden/>
            </w:rPr>
            <w:t>4</w:t>
          </w:r>
          <w:ins w:id="16" w:author="Walter Malerba" w:date="2016-01-20T15:23:00Z">
            <w:r>
              <w:rPr>
                <w:noProof/>
                <w:webHidden/>
              </w:rPr>
              <w:fldChar w:fldCharType="end"/>
            </w:r>
            <w:r w:rsidRPr="00A97978">
              <w:rPr>
                <w:rStyle w:val="Hipervnculo"/>
                <w:noProof/>
              </w:rPr>
              <w:fldChar w:fldCharType="end"/>
            </w:r>
          </w:ins>
          <w:r w:rsidR="00A97BF6">
            <w:rPr>
              <w:b/>
              <w:bCs/>
              <w:lang w:val="es-ES"/>
            </w:rPr>
            <w:fldChar w:fldCharType="end"/>
          </w:r>
        </w:p>
      </w:sdtContent>
    </w:sdt>
    <w:p w:rsidR="00A97BF6" w:rsidRDefault="00A97BF6" w:rsidP="00A97BF6"/>
    <w:p w:rsidR="00A97BF6" w:rsidRDefault="00A97BF6" w:rsidP="00A97BF6"/>
    <w:p w:rsidR="00A97BF6" w:rsidRDefault="00A97BF6" w:rsidP="00A97BF6"/>
    <w:p w:rsidR="00A97BF6" w:rsidRDefault="00A97BF6" w:rsidP="00A97BF6"/>
    <w:p w:rsidR="00A97BF6" w:rsidRDefault="00A97BF6" w:rsidP="00A97BF6"/>
    <w:p w:rsidR="00A97BF6" w:rsidRDefault="00A97BF6" w:rsidP="00A97BF6"/>
    <w:p w:rsidR="00A97BF6" w:rsidRDefault="00A97BF6" w:rsidP="00A97BF6"/>
    <w:p w:rsidR="00A97BF6" w:rsidRDefault="00A97BF6" w:rsidP="00A97BF6"/>
    <w:p w:rsidR="00A97BF6" w:rsidRDefault="00A97BF6" w:rsidP="00A97BF6"/>
    <w:p w:rsidR="00891E8C" w:rsidRDefault="00891E8C" w:rsidP="00A97BF6"/>
    <w:p w:rsidR="00891E8C" w:rsidRDefault="00891E8C" w:rsidP="00A97BF6"/>
    <w:p w:rsidR="00891E8C" w:rsidRDefault="00891E8C" w:rsidP="00A97BF6"/>
    <w:p w:rsidR="00A97BF6" w:rsidDel="0079195C" w:rsidRDefault="00A97BF6" w:rsidP="00A97BF6">
      <w:pPr>
        <w:rPr>
          <w:del w:id="17" w:author="Walter Malerba" w:date="2016-01-21T09:12:00Z"/>
        </w:rPr>
      </w:pPr>
    </w:p>
    <w:p w:rsidR="00A97BF6" w:rsidDel="0079195C" w:rsidRDefault="00A97BF6" w:rsidP="00A97BF6">
      <w:pPr>
        <w:rPr>
          <w:del w:id="18" w:author="Walter Malerba" w:date="2016-01-21T09:12:00Z"/>
        </w:rPr>
      </w:pPr>
    </w:p>
    <w:p w:rsidR="00A97BF6" w:rsidRDefault="00A97BF6" w:rsidP="00A97BF6"/>
    <w:p w:rsidR="00A97BF6" w:rsidRDefault="00A97BF6" w:rsidP="00A97BF6"/>
    <w:p w:rsidR="00891E8C" w:rsidRDefault="00891E8C" w:rsidP="00A97BF6"/>
    <w:p w:rsidR="00130C9E" w:rsidRDefault="00130C9E" w:rsidP="00A97BF6"/>
    <w:p w:rsidR="00130C9E" w:rsidRDefault="00130C9E" w:rsidP="00A97BF6"/>
    <w:p w:rsidR="00130C9E" w:rsidRDefault="00130C9E" w:rsidP="00A97BF6"/>
    <w:p w:rsidR="00130C9E" w:rsidRDefault="00130C9E" w:rsidP="00A97BF6"/>
    <w:p w:rsidR="00130C9E" w:rsidRDefault="00130C9E" w:rsidP="00A97BF6"/>
    <w:p w:rsidR="00891E8C" w:rsidDel="0079195C" w:rsidRDefault="00891E8C" w:rsidP="00A97BF6">
      <w:pPr>
        <w:rPr>
          <w:del w:id="19" w:author="Walter Malerba" w:date="2016-01-21T09:11:00Z"/>
        </w:rPr>
      </w:pPr>
    </w:p>
    <w:p w:rsidR="000B299E" w:rsidRDefault="000B299E" w:rsidP="00660E8B">
      <w:pPr>
        <w:pStyle w:val="Ttulo1"/>
        <w:spacing w:before="240" w:after="240"/>
      </w:pPr>
      <w:bookmarkStart w:id="20" w:name="_Toc441066746"/>
      <w:r>
        <w:t>Objetivo</w:t>
      </w:r>
      <w:bookmarkEnd w:id="20"/>
      <w:r>
        <w:t xml:space="preserve">  </w:t>
      </w:r>
    </w:p>
    <w:p w:rsidR="000B299E" w:rsidRDefault="000B299E" w:rsidP="000B299E">
      <w:r>
        <w:t xml:space="preserve">Procedimiento del cliente para realizar las memorias de respaldo diarios o Backup en equipos ajenos a los de Neotel.   </w:t>
      </w:r>
    </w:p>
    <w:p w:rsidR="000B299E" w:rsidRDefault="000B299E" w:rsidP="00660E8B">
      <w:pPr>
        <w:pStyle w:val="Ttulo1"/>
        <w:spacing w:before="240" w:after="240"/>
      </w:pPr>
      <w:bookmarkStart w:id="21" w:name="_Toc441066747"/>
      <w:r>
        <w:t>Responsable</w:t>
      </w:r>
      <w:bookmarkEnd w:id="21"/>
      <w:r>
        <w:t xml:space="preserve">  </w:t>
      </w:r>
    </w:p>
    <w:p w:rsidR="000B299E" w:rsidRDefault="000B299E" w:rsidP="000B299E">
      <w:r>
        <w:t xml:space="preserve">Soporte Técnico del Cliente  </w:t>
      </w:r>
    </w:p>
    <w:p w:rsidR="000B299E" w:rsidRDefault="000B299E" w:rsidP="00660E8B">
      <w:pPr>
        <w:pStyle w:val="Ttulo1"/>
        <w:spacing w:before="240" w:after="240"/>
      </w:pPr>
      <w:bookmarkStart w:id="22" w:name="_Toc441066748"/>
      <w:r>
        <w:t>Riesgos y responsabilidades</w:t>
      </w:r>
      <w:bookmarkEnd w:id="22"/>
    </w:p>
    <w:p w:rsidR="000B299E" w:rsidRPr="0061578A" w:rsidRDefault="00081CCA" w:rsidP="00460BFD">
      <w:pPr>
        <w:rPr>
          <w:rFonts w:cs="Verdana"/>
          <w:bCs/>
          <w:color w:val="000000"/>
        </w:rPr>
      </w:pPr>
      <w:r>
        <w:rPr>
          <w:rFonts w:cs="Verdana"/>
          <w:bCs/>
          <w:color w:val="000000"/>
        </w:rPr>
        <w:t>Este instructivo</w:t>
      </w:r>
      <w:r w:rsidR="009501EF">
        <w:rPr>
          <w:rFonts w:cs="Verdana"/>
          <w:bCs/>
          <w:color w:val="000000"/>
        </w:rPr>
        <w:t xml:space="preserve"> es brindado desde el área de Soporte Técnico </w:t>
      </w:r>
      <w:r w:rsidR="00620755">
        <w:rPr>
          <w:rFonts w:cs="Verdana"/>
          <w:bCs/>
          <w:color w:val="000000"/>
        </w:rPr>
        <w:t>a</w:t>
      </w:r>
      <w:r w:rsidR="009501EF">
        <w:rPr>
          <w:rFonts w:cs="Verdana"/>
          <w:bCs/>
          <w:color w:val="000000"/>
        </w:rPr>
        <w:t xml:space="preserve">l cliente para una clara generación de memorias de respaldo o </w:t>
      </w:r>
      <w:proofErr w:type="spellStart"/>
      <w:r w:rsidR="009501EF">
        <w:rPr>
          <w:rFonts w:cs="Verdana"/>
          <w:bCs/>
          <w:color w:val="000000"/>
        </w:rPr>
        <w:t>Backups</w:t>
      </w:r>
      <w:proofErr w:type="spellEnd"/>
      <w:r w:rsidR="009501EF">
        <w:rPr>
          <w:rFonts w:cs="Verdana"/>
          <w:bCs/>
          <w:color w:val="000000"/>
        </w:rPr>
        <w:t xml:space="preserve">, estos deben de ser diarios y </w:t>
      </w:r>
      <w:r w:rsidR="00EC7F1F">
        <w:rPr>
          <w:rFonts w:cs="Verdana"/>
          <w:bCs/>
          <w:color w:val="000000"/>
        </w:rPr>
        <w:t>Neotel es ajeno a los procesos de generación de los mismo</w:t>
      </w:r>
      <w:r w:rsidR="00620755">
        <w:rPr>
          <w:rFonts w:cs="Verdana"/>
          <w:bCs/>
          <w:color w:val="000000"/>
        </w:rPr>
        <w:t>, esto significa que Neotel no se responsabiliza por</w:t>
      </w:r>
      <w:r w:rsidR="00231DFD">
        <w:rPr>
          <w:rFonts w:cs="Verdana"/>
          <w:bCs/>
          <w:color w:val="000000"/>
        </w:rPr>
        <w:t xml:space="preserve"> las futuras pérdidas de datos debido a una mala </w:t>
      </w:r>
      <w:r w:rsidR="000B299E">
        <w:rPr>
          <w:rFonts w:cs="Verdana"/>
          <w:bCs/>
          <w:color w:val="000000"/>
        </w:rPr>
        <w:t>generación</w:t>
      </w:r>
      <w:r w:rsidR="00231DFD">
        <w:rPr>
          <w:rFonts w:cs="Verdana"/>
          <w:bCs/>
          <w:color w:val="000000"/>
        </w:rPr>
        <w:t xml:space="preserve"> </w:t>
      </w:r>
      <w:r w:rsidR="006667D7">
        <w:rPr>
          <w:rFonts w:cs="Verdana"/>
          <w:bCs/>
          <w:color w:val="000000"/>
        </w:rPr>
        <w:t>de</w:t>
      </w:r>
      <w:r w:rsidR="00231DFD">
        <w:rPr>
          <w:rFonts w:cs="Verdana"/>
          <w:bCs/>
          <w:color w:val="000000"/>
        </w:rPr>
        <w:t xml:space="preserve"> los </w:t>
      </w:r>
      <w:proofErr w:type="spellStart"/>
      <w:r w:rsidR="00231DFD">
        <w:rPr>
          <w:rFonts w:cs="Verdana"/>
          <w:bCs/>
          <w:color w:val="000000"/>
        </w:rPr>
        <w:t>B</w:t>
      </w:r>
      <w:r w:rsidR="003617DE">
        <w:rPr>
          <w:rFonts w:cs="Verdana"/>
          <w:bCs/>
          <w:color w:val="000000"/>
        </w:rPr>
        <w:t>a</w:t>
      </w:r>
      <w:r w:rsidR="00231DFD">
        <w:rPr>
          <w:rFonts w:cs="Verdana"/>
          <w:bCs/>
          <w:color w:val="000000"/>
        </w:rPr>
        <w:t>ckups</w:t>
      </w:r>
      <w:proofErr w:type="spellEnd"/>
      <w:r w:rsidR="003617DE">
        <w:rPr>
          <w:rFonts w:cs="Verdana"/>
          <w:bCs/>
          <w:color w:val="000000"/>
        </w:rPr>
        <w:t>,</w:t>
      </w:r>
      <w:r w:rsidR="006667D7">
        <w:rPr>
          <w:rFonts w:cs="Verdana"/>
          <w:bCs/>
          <w:color w:val="000000"/>
        </w:rPr>
        <w:t xml:space="preserve"> ataques informáticos</w:t>
      </w:r>
      <w:r w:rsidR="003617DE">
        <w:rPr>
          <w:rFonts w:cs="Verdana"/>
          <w:bCs/>
          <w:color w:val="000000"/>
        </w:rPr>
        <w:t xml:space="preserve"> o virus que halla en el sistema. El beneficio de tener un Backup es la de poder recuperar nuestros </w:t>
      </w:r>
      <w:r w:rsidR="003617DE" w:rsidRPr="00460BFD">
        <w:t>datos</w:t>
      </w:r>
      <w:r w:rsidR="003617DE">
        <w:rPr>
          <w:rFonts w:cs="Verdana"/>
          <w:bCs/>
          <w:color w:val="000000"/>
        </w:rPr>
        <w:t xml:space="preserve"> del día anterior y así proseguir con las tareas diarias. </w:t>
      </w:r>
    </w:p>
    <w:p w:rsidR="003617DE" w:rsidRPr="00CD72EB" w:rsidRDefault="00502BC8" w:rsidP="00660E8B">
      <w:pPr>
        <w:pStyle w:val="Ttulo1"/>
        <w:spacing w:before="240" w:after="240"/>
      </w:pPr>
      <w:bookmarkStart w:id="23" w:name="_Toc441066749"/>
      <w:r w:rsidRPr="00CD72EB">
        <w:t>Procedimientos</w:t>
      </w:r>
      <w:bookmarkEnd w:id="23"/>
    </w:p>
    <w:p w:rsidR="000B299E" w:rsidRDefault="00A9193D" w:rsidP="00460BFD">
      <w:r w:rsidRPr="00236172">
        <w:rPr>
          <w:rFonts w:cs="Verdana"/>
          <w:color w:val="000000"/>
        </w:rPr>
        <w:t>Se deberá instalar el Software “</w:t>
      </w:r>
      <w:proofErr w:type="spellStart"/>
      <w:r w:rsidRPr="00236172">
        <w:rPr>
          <w:b/>
        </w:rPr>
        <w:t>Syncovery</w:t>
      </w:r>
      <w:proofErr w:type="spellEnd"/>
      <w:r w:rsidRPr="00236172">
        <w:t>”</w:t>
      </w:r>
      <w:r w:rsidR="00236172" w:rsidRPr="00236172">
        <w:rPr>
          <w:b/>
        </w:rPr>
        <w:t xml:space="preserve"> </w:t>
      </w:r>
      <w:r w:rsidR="00236172" w:rsidRPr="00236172">
        <w:t>(</w:t>
      </w:r>
      <w:hyperlink r:id="rId9" w:history="1">
        <w:r w:rsidR="00236172" w:rsidRPr="00236172">
          <w:rPr>
            <w:rStyle w:val="Hipervnculo"/>
            <w:b/>
          </w:rPr>
          <w:t>https://www.syncovery.com/</w:t>
        </w:r>
      </w:hyperlink>
      <w:r w:rsidR="00236172" w:rsidRPr="00236172">
        <w:t>)</w:t>
      </w:r>
      <w:r w:rsidRPr="00236172">
        <w:rPr>
          <w:b/>
        </w:rPr>
        <w:t xml:space="preserve"> </w:t>
      </w:r>
      <w:r w:rsidRPr="00236172">
        <w:t xml:space="preserve">en su versión “Professional </w:t>
      </w:r>
      <w:proofErr w:type="spellStart"/>
      <w:r w:rsidRPr="00236172">
        <w:t>Edition</w:t>
      </w:r>
      <w:proofErr w:type="spellEnd"/>
      <w:r w:rsidRPr="00236172">
        <w:t>”</w:t>
      </w:r>
      <w:r w:rsidR="00236172" w:rsidRPr="00236172">
        <w:t xml:space="preserve">, estará ubicado en un equipo externo a los de Neotel, al cual Neotel no podrá ingresar ni administrar. </w:t>
      </w:r>
    </w:p>
    <w:p w:rsidR="008C4AA5" w:rsidRPr="000B299E" w:rsidRDefault="008C4AA5" w:rsidP="00460BFD">
      <w:r w:rsidRPr="00870ABD">
        <w:rPr>
          <w:rFonts w:cs="Verdana"/>
          <w:color w:val="000000"/>
        </w:rPr>
        <w:t>La configuración deberá ser la siguiente:</w:t>
      </w:r>
    </w:p>
    <w:p w:rsidR="008C4AA5" w:rsidRPr="00870ABD" w:rsidRDefault="008C4AA5" w:rsidP="00130C9E">
      <w:pPr>
        <w:autoSpaceDE w:val="0"/>
        <w:autoSpaceDN w:val="0"/>
        <w:adjustRightInd w:val="0"/>
        <w:ind w:left="708"/>
        <w:rPr>
          <w:rFonts w:cs="Verdana"/>
          <w:color w:val="000000"/>
        </w:rPr>
      </w:pPr>
      <w:r w:rsidRPr="00870ABD">
        <w:rPr>
          <w:rFonts w:cs="Verdana"/>
          <w:color w:val="000000"/>
        </w:rPr>
        <w:t>1) Se genera un “</w:t>
      </w:r>
      <w:proofErr w:type="spellStart"/>
      <w:r w:rsidRPr="00870ABD">
        <w:rPr>
          <w:rFonts w:cs="Verdana"/>
          <w:color w:val="000000"/>
        </w:rPr>
        <w:t>Profile</w:t>
      </w:r>
      <w:proofErr w:type="spellEnd"/>
      <w:r w:rsidRPr="00870ABD">
        <w:rPr>
          <w:rFonts w:cs="Verdana"/>
          <w:color w:val="000000"/>
        </w:rPr>
        <w:t xml:space="preserve">” por cada directorio </w:t>
      </w:r>
      <w:r w:rsidR="00870ABD" w:rsidRPr="00870ABD">
        <w:rPr>
          <w:rFonts w:cs="Verdana"/>
          <w:color w:val="000000"/>
        </w:rPr>
        <w:t xml:space="preserve">a generar nuestro </w:t>
      </w:r>
      <w:proofErr w:type="spellStart"/>
      <w:r w:rsidR="00870ABD" w:rsidRPr="00870ABD">
        <w:rPr>
          <w:rFonts w:cs="Verdana"/>
          <w:color w:val="000000"/>
        </w:rPr>
        <w:t>backup</w:t>
      </w:r>
      <w:proofErr w:type="spellEnd"/>
      <w:r w:rsidRPr="00870ABD">
        <w:rPr>
          <w:rFonts w:cs="Verdana"/>
          <w:color w:val="000000"/>
        </w:rPr>
        <w:t>.</w:t>
      </w:r>
    </w:p>
    <w:p w:rsidR="008C4AA5" w:rsidRPr="00870ABD" w:rsidRDefault="008C4AA5" w:rsidP="00460BFD">
      <w:pPr>
        <w:autoSpaceDE w:val="0"/>
        <w:autoSpaceDN w:val="0"/>
        <w:adjustRightInd w:val="0"/>
        <w:spacing w:after="0"/>
        <w:ind w:firstLine="708"/>
        <w:rPr>
          <w:rFonts w:cs="Verdana"/>
          <w:color w:val="000000"/>
        </w:rPr>
      </w:pPr>
      <w:r w:rsidRPr="00870ABD">
        <w:rPr>
          <w:rFonts w:cs="Verdana"/>
          <w:color w:val="000000"/>
        </w:rPr>
        <w:t xml:space="preserve">2) </w:t>
      </w:r>
      <w:proofErr w:type="spellStart"/>
      <w:r w:rsidRPr="00870ABD">
        <w:rPr>
          <w:rFonts w:cs="Verdana"/>
          <w:color w:val="000000"/>
        </w:rPr>
        <w:t>Right</w:t>
      </w:r>
      <w:proofErr w:type="spellEnd"/>
      <w:r w:rsidRPr="00870ABD">
        <w:rPr>
          <w:rFonts w:cs="Verdana"/>
          <w:color w:val="000000"/>
        </w:rPr>
        <w:t xml:space="preserve">-Hand </w:t>
      </w:r>
      <w:proofErr w:type="spellStart"/>
      <w:r w:rsidRPr="00870ABD">
        <w:rPr>
          <w:rFonts w:cs="Verdana"/>
          <w:color w:val="000000"/>
        </w:rPr>
        <w:t>Side</w:t>
      </w:r>
      <w:proofErr w:type="spellEnd"/>
      <w:r w:rsidRPr="00870ABD">
        <w:rPr>
          <w:rFonts w:cs="Verdana"/>
          <w:color w:val="000000"/>
        </w:rPr>
        <w:t>: Directorio a copiar ubicado en el equipo de Neotel. Configurar con “Internet”:</w:t>
      </w:r>
    </w:p>
    <w:p w:rsidR="008C4AA5" w:rsidRPr="004A282C" w:rsidRDefault="008C4AA5" w:rsidP="00460BFD">
      <w:pPr>
        <w:autoSpaceDE w:val="0"/>
        <w:autoSpaceDN w:val="0"/>
        <w:adjustRightInd w:val="0"/>
        <w:spacing w:after="0"/>
        <w:ind w:left="708" w:firstLine="708"/>
        <w:rPr>
          <w:rFonts w:cs="Verdana"/>
          <w:color w:val="000000"/>
          <w:lang w:val="en-US"/>
        </w:rPr>
      </w:pPr>
      <w:r w:rsidRPr="004A282C">
        <w:rPr>
          <w:rFonts w:cs="Verdana"/>
          <w:color w:val="000000"/>
          <w:lang w:val="en-US"/>
        </w:rPr>
        <w:t xml:space="preserve">a. URL: </w:t>
      </w:r>
      <w:r w:rsidRPr="004A282C">
        <w:rPr>
          <w:rFonts w:cs="Verdana"/>
          <w:color w:val="0000FF"/>
          <w:lang w:val="en-US"/>
        </w:rPr>
        <w:t>ftp</w:t>
      </w:r>
      <w:proofErr w:type="gramStart"/>
      <w:r w:rsidRPr="004A282C">
        <w:rPr>
          <w:rFonts w:cs="Verdana"/>
          <w:color w:val="0000FF"/>
          <w:lang w:val="en-US"/>
        </w:rPr>
        <w:t>:/</w:t>
      </w:r>
      <w:proofErr w:type="gramEnd"/>
      <w:r w:rsidRPr="004A282C">
        <w:rPr>
          <w:rFonts w:cs="Verdana"/>
          <w:color w:val="0000FF"/>
          <w:lang w:val="en-US"/>
        </w:rPr>
        <w:t xml:space="preserve">/IP_WEB_Neotel/tickets </w:t>
      </w:r>
      <w:r w:rsidRPr="004A282C">
        <w:rPr>
          <w:rFonts w:cs="Verdana"/>
          <w:color w:val="000000"/>
          <w:lang w:val="en-US"/>
        </w:rPr>
        <w:t>(</w:t>
      </w:r>
      <w:proofErr w:type="spellStart"/>
      <w:r w:rsidRPr="004A282C">
        <w:rPr>
          <w:rFonts w:cs="Verdana"/>
          <w:color w:val="000000"/>
          <w:lang w:val="en-US"/>
        </w:rPr>
        <w:t>ejemplo</w:t>
      </w:r>
      <w:proofErr w:type="spellEnd"/>
      <w:r w:rsidRPr="004A282C">
        <w:rPr>
          <w:rFonts w:cs="Verdana"/>
          <w:color w:val="000000"/>
          <w:lang w:val="en-US"/>
        </w:rPr>
        <w:t>)</w:t>
      </w:r>
    </w:p>
    <w:p w:rsidR="008C4AA5" w:rsidRPr="004A282C" w:rsidRDefault="008C4AA5" w:rsidP="00460BFD">
      <w:pPr>
        <w:autoSpaceDE w:val="0"/>
        <w:autoSpaceDN w:val="0"/>
        <w:adjustRightInd w:val="0"/>
        <w:spacing w:after="0"/>
        <w:ind w:left="708" w:firstLine="708"/>
        <w:rPr>
          <w:rFonts w:cs="Verdana"/>
          <w:color w:val="000000"/>
          <w:lang w:val="en-US"/>
        </w:rPr>
      </w:pPr>
      <w:r w:rsidRPr="004A282C">
        <w:rPr>
          <w:rFonts w:cs="Verdana"/>
          <w:color w:val="000000"/>
          <w:lang w:val="en-US"/>
        </w:rPr>
        <w:t>b</w:t>
      </w:r>
      <w:bookmarkStart w:id="24" w:name="_GoBack"/>
      <w:bookmarkEnd w:id="24"/>
      <w:r w:rsidRPr="004A282C">
        <w:rPr>
          <w:rFonts w:cs="Verdana"/>
          <w:color w:val="000000"/>
          <w:lang w:val="en-US"/>
        </w:rPr>
        <w:t xml:space="preserve">. User ID: </w:t>
      </w:r>
      <w:r w:rsidR="00130C9E" w:rsidRPr="00130C9E">
        <w:rPr>
          <w:rFonts w:cs="Verdana"/>
          <w:color w:val="000000"/>
          <w:lang w:val="en-US"/>
        </w:rPr>
        <w:t>Client1</w:t>
      </w:r>
    </w:p>
    <w:p w:rsidR="008C4AA5" w:rsidRPr="004A282C" w:rsidRDefault="008C4AA5" w:rsidP="00130C9E">
      <w:pPr>
        <w:autoSpaceDE w:val="0"/>
        <w:autoSpaceDN w:val="0"/>
        <w:adjustRightInd w:val="0"/>
        <w:ind w:left="708" w:firstLine="708"/>
        <w:rPr>
          <w:rFonts w:cs="Verdana"/>
          <w:color w:val="000000"/>
          <w:lang w:val="en-US"/>
        </w:rPr>
      </w:pPr>
      <w:r w:rsidRPr="004A282C">
        <w:rPr>
          <w:rFonts w:cs="Verdana"/>
          <w:color w:val="000000"/>
          <w:lang w:val="en-US"/>
        </w:rPr>
        <w:t xml:space="preserve">c. PASS: </w:t>
      </w:r>
      <w:proofErr w:type="spellStart"/>
      <w:r w:rsidR="00130C9E" w:rsidRPr="00130C9E">
        <w:rPr>
          <w:rFonts w:cs="Verdana"/>
          <w:color w:val="000000"/>
          <w:lang w:val="en-US"/>
        </w:rPr>
        <w:t>neopass</w:t>
      </w:r>
      <w:proofErr w:type="spellEnd"/>
    </w:p>
    <w:p w:rsidR="008C4AA5" w:rsidRPr="000B299E" w:rsidRDefault="008C4AA5" w:rsidP="00460BFD">
      <w:pPr>
        <w:autoSpaceDE w:val="0"/>
        <w:autoSpaceDN w:val="0"/>
        <w:adjustRightInd w:val="0"/>
        <w:spacing w:after="0"/>
        <w:ind w:firstLine="708"/>
        <w:rPr>
          <w:rFonts w:cs="Verdana"/>
          <w:color w:val="000000"/>
          <w:lang w:val="en-US"/>
        </w:rPr>
      </w:pPr>
      <w:r w:rsidRPr="00870ABD">
        <w:rPr>
          <w:rFonts w:cs="Verdana"/>
          <w:color w:val="000000"/>
        </w:rPr>
        <w:t xml:space="preserve">3) </w:t>
      </w:r>
      <w:proofErr w:type="spellStart"/>
      <w:r w:rsidRPr="00870ABD">
        <w:rPr>
          <w:rFonts w:cs="Verdana"/>
          <w:color w:val="000000"/>
        </w:rPr>
        <w:t>Left</w:t>
      </w:r>
      <w:proofErr w:type="spellEnd"/>
      <w:r w:rsidRPr="00870ABD">
        <w:rPr>
          <w:rFonts w:cs="Verdana"/>
          <w:color w:val="000000"/>
        </w:rPr>
        <w:t xml:space="preserve">-Hand </w:t>
      </w:r>
      <w:proofErr w:type="spellStart"/>
      <w:r w:rsidRPr="00870ABD">
        <w:rPr>
          <w:rFonts w:cs="Verdana"/>
          <w:color w:val="000000"/>
        </w:rPr>
        <w:t>Side</w:t>
      </w:r>
      <w:proofErr w:type="spellEnd"/>
      <w:r w:rsidRPr="00870ABD">
        <w:rPr>
          <w:rFonts w:cs="Verdana"/>
          <w:color w:val="000000"/>
        </w:rPr>
        <w:t xml:space="preserve">: Directorio donde se copia ubicado en el equipo del cliente. </w:t>
      </w:r>
      <w:proofErr w:type="spellStart"/>
      <w:r w:rsidRPr="000B299E">
        <w:rPr>
          <w:rFonts w:cs="Verdana"/>
          <w:color w:val="000000"/>
          <w:lang w:val="en-US"/>
        </w:rPr>
        <w:t>Configurar</w:t>
      </w:r>
      <w:proofErr w:type="spellEnd"/>
      <w:r w:rsidRPr="000B299E">
        <w:rPr>
          <w:rFonts w:cs="Verdana"/>
          <w:color w:val="000000"/>
          <w:lang w:val="en-US"/>
        </w:rPr>
        <w:t xml:space="preserve"> con “Browse”:</w:t>
      </w:r>
    </w:p>
    <w:p w:rsidR="008C4AA5" w:rsidRPr="000B299E" w:rsidRDefault="008C4AA5" w:rsidP="00130C9E">
      <w:pPr>
        <w:autoSpaceDE w:val="0"/>
        <w:autoSpaceDN w:val="0"/>
        <w:adjustRightInd w:val="0"/>
        <w:ind w:left="708" w:firstLine="708"/>
        <w:rPr>
          <w:rFonts w:cs="Verdana"/>
          <w:color w:val="000000"/>
          <w:lang w:val="en-US"/>
        </w:rPr>
      </w:pPr>
      <w:r w:rsidRPr="000B299E">
        <w:rPr>
          <w:rFonts w:cs="Verdana"/>
          <w:color w:val="000000"/>
          <w:lang w:val="en-US"/>
        </w:rPr>
        <w:t xml:space="preserve">a. </w:t>
      </w:r>
      <w:proofErr w:type="spellStart"/>
      <w:r w:rsidRPr="000B299E">
        <w:rPr>
          <w:rFonts w:cs="Verdana"/>
          <w:color w:val="000000"/>
          <w:lang w:val="en-US"/>
        </w:rPr>
        <w:t>Directorio</w:t>
      </w:r>
      <w:proofErr w:type="spellEnd"/>
      <w:r w:rsidRPr="000B299E">
        <w:rPr>
          <w:rFonts w:cs="Verdana"/>
          <w:color w:val="000000"/>
          <w:lang w:val="en-US"/>
        </w:rPr>
        <w:t>: C:\Backup\ticktes (</w:t>
      </w:r>
      <w:proofErr w:type="spellStart"/>
      <w:r w:rsidRPr="000B299E">
        <w:rPr>
          <w:rFonts w:cs="Verdana"/>
          <w:color w:val="000000"/>
          <w:lang w:val="en-US"/>
        </w:rPr>
        <w:t>ejemplo</w:t>
      </w:r>
      <w:proofErr w:type="spellEnd"/>
      <w:r w:rsidRPr="000B299E">
        <w:rPr>
          <w:rFonts w:cs="Verdana"/>
          <w:color w:val="000000"/>
          <w:lang w:val="en-US"/>
        </w:rPr>
        <w:t>)</w:t>
      </w:r>
    </w:p>
    <w:p w:rsidR="008C4AA5" w:rsidRPr="000B299E" w:rsidRDefault="008C4AA5" w:rsidP="00130C9E">
      <w:pPr>
        <w:autoSpaceDE w:val="0"/>
        <w:autoSpaceDN w:val="0"/>
        <w:adjustRightInd w:val="0"/>
        <w:ind w:firstLine="708"/>
        <w:rPr>
          <w:rFonts w:cs="Verdana"/>
          <w:color w:val="000000"/>
          <w:lang w:val="en-US"/>
        </w:rPr>
      </w:pPr>
      <w:r w:rsidRPr="000B299E">
        <w:rPr>
          <w:rFonts w:cs="Verdana"/>
          <w:color w:val="000000"/>
          <w:lang w:val="en-US"/>
        </w:rPr>
        <w:t xml:space="preserve">4) Copying Directions: </w:t>
      </w:r>
      <w:proofErr w:type="spellStart"/>
      <w:r w:rsidR="00870ABD" w:rsidRPr="000B299E">
        <w:rPr>
          <w:rFonts w:cs="Verdana"/>
          <w:color w:val="000000"/>
          <w:lang w:val="en-US"/>
        </w:rPr>
        <w:t>Seleccionar</w:t>
      </w:r>
      <w:proofErr w:type="spellEnd"/>
      <w:r w:rsidRPr="000B299E">
        <w:rPr>
          <w:rFonts w:cs="Verdana"/>
          <w:color w:val="000000"/>
          <w:lang w:val="en-US"/>
        </w:rPr>
        <w:t xml:space="preserve"> “Copy Right to Left”</w:t>
      </w:r>
    </w:p>
    <w:p w:rsidR="00CD72EB" w:rsidRPr="000B299E" w:rsidRDefault="008C4AA5" w:rsidP="00130C9E">
      <w:pPr>
        <w:ind w:firstLine="708"/>
        <w:rPr>
          <w:lang w:val="en-US"/>
        </w:rPr>
      </w:pPr>
      <w:r w:rsidRPr="000B299E">
        <w:rPr>
          <w:lang w:val="en-US"/>
        </w:rPr>
        <w:t xml:space="preserve">5) Include Subfolders: </w:t>
      </w:r>
      <w:proofErr w:type="spellStart"/>
      <w:r w:rsidR="00870ABD" w:rsidRPr="000B299E">
        <w:rPr>
          <w:lang w:val="en-US"/>
        </w:rPr>
        <w:t>Seleccionar</w:t>
      </w:r>
      <w:proofErr w:type="spellEnd"/>
      <w:r w:rsidR="00870ABD" w:rsidRPr="000B299E">
        <w:rPr>
          <w:lang w:val="en-US"/>
        </w:rPr>
        <w:t xml:space="preserve"> </w:t>
      </w:r>
      <w:r w:rsidRPr="000B299E">
        <w:rPr>
          <w:lang w:val="en-US"/>
        </w:rPr>
        <w:t>“All”</w:t>
      </w:r>
    </w:p>
    <w:p w:rsidR="008C4AA5" w:rsidRPr="000B299E" w:rsidRDefault="008C4AA5" w:rsidP="00130C9E">
      <w:pPr>
        <w:ind w:firstLine="708"/>
        <w:rPr>
          <w:rFonts w:cs="Verdana"/>
          <w:lang w:val="en-US"/>
        </w:rPr>
      </w:pPr>
      <w:r w:rsidRPr="000B299E">
        <w:rPr>
          <w:rFonts w:cs="Verdana"/>
          <w:lang w:val="en-US"/>
        </w:rPr>
        <w:t xml:space="preserve">6) Sync Operation Mode: </w:t>
      </w:r>
      <w:proofErr w:type="spellStart"/>
      <w:r w:rsidR="00870ABD" w:rsidRPr="000B299E">
        <w:rPr>
          <w:rFonts w:cs="Verdana"/>
          <w:lang w:val="en-US"/>
        </w:rPr>
        <w:t>Seleccionar</w:t>
      </w:r>
      <w:proofErr w:type="spellEnd"/>
      <w:r w:rsidR="00870ABD" w:rsidRPr="000B299E">
        <w:rPr>
          <w:rFonts w:cs="Verdana"/>
          <w:lang w:val="en-US"/>
        </w:rPr>
        <w:t xml:space="preserve"> </w:t>
      </w:r>
      <w:r w:rsidRPr="000B299E">
        <w:rPr>
          <w:rFonts w:cs="Verdana"/>
          <w:lang w:val="en-US"/>
        </w:rPr>
        <w:t>“Standard Copy” (*)</w:t>
      </w:r>
    </w:p>
    <w:p w:rsidR="008C4AA5" w:rsidRPr="000B299E" w:rsidRDefault="008C4AA5" w:rsidP="00460BFD">
      <w:pPr>
        <w:autoSpaceDE w:val="0"/>
        <w:autoSpaceDN w:val="0"/>
        <w:adjustRightInd w:val="0"/>
        <w:spacing w:after="0"/>
        <w:ind w:firstLine="708"/>
        <w:rPr>
          <w:rFonts w:cs="Verdana"/>
          <w:lang w:val="en-US"/>
        </w:rPr>
      </w:pPr>
      <w:r w:rsidRPr="000B299E">
        <w:rPr>
          <w:rFonts w:cs="Verdana"/>
          <w:lang w:val="en-US"/>
        </w:rPr>
        <w:t>7) Schedule:</w:t>
      </w:r>
    </w:p>
    <w:p w:rsidR="008C4AA5" w:rsidRPr="000B299E" w:rsidRDefault="008C4AA5" w:rsidP="00460BFD">
      <w:pPr>
        <w:autoSpaceDE w:val="0"/>
        <w:autoSpaceDN w:val="0"/>
        <w:adjustRightInd w:val="0"/>
        <w:spacing w:after="0"/>
        <w:ind w:left="708" w:firstLine="708"/>
        <w:rPr>
          <w:rFonts w:cs="Verdana"/>
          <w:lang w:val="en-US"/>
        </w:rPr>
      </w:pPr>
      <w:r w:rsidRPr="000B299E">
        <w:rPr>
          <w:rFonts w:cs="Verdana"/>
          <w:lang w:val="en-US"/>
        </w:rPr>
        <w:t xml:space="preserve">a. </w:t>
      </w:r>
      <w:proofErr w:type="spellStart"/>
      <w:r w:rsidR="00870ABD" w:rsidRPr="000B299E">
        <w:rPr>
          <w:rFonts w:cs="Verdana"/>
          <w:lang w:val="en-US"/>
        </w:rPr>
        <w:t>Seleccionar</w:t>
      </w:r>
      <w:proofErr w:type="spellEnd"/>
      <w:r w:rsidR="00870ABD" w:rsidRPr="000B299E">
        <w:rPr>
          <w:rFonts w:cs="Verdana"/>
          <w:lang w:val="en-US"/>
        </w:rPr>
        <w:t xml:space="preserve"> </w:t>
      </w:r>
      <w:r w:rsidRPr="000B299E">
        <w:rPr>
          <w:rFonts w:cs="Verdana"/>
          <w:lang w:val="en-US"/>
        </w:rPr>
        <w:t>“Schedule This Profile”</w:t>
      </w:r>
    </w:p>
    <w:p w:rsidR="008C4AA5" w:rsidRPr="000B299E" w:rsidRDefault="008C4AA5" w:rsidP="00460BFD">
      <w:pPr>
        <w:autoSpaceDE w:val="0"/>
        <w:autoSpaceDN w:val="0"/>
        <w:adjustRightInd w:val="0"/>
        <w:spacing w:after="0"/>
        <w:ind w:left="708" w:firstLine="708"/>
        <w:rPr>
          <w:rFonts w:cs="Verdana"/>
          <w:lang w:val="en-US"/>
        </w:rPr>
      </w:pPr>
      <w:r w:rsidRPr="000B299E">
        <w:rPr>
          <w:rFonts w:cs="Verdana"/>
          <w:lang w:val="en-US"/>
        </w:rPr>
        <w:t xml:space="preserve">b. </w:t>
      </w:r>
      <w:proofErr w:type="spellStart"/>
      <w:r w:rsidR="00870ABD" w:rsidRPr="000B299E">
        <w:rPr>
          <w:rFonts w:cs="Verdana"/>
          <w:lang w:val="en-US"/>
        </w:rPr>
        <w:t>Seleccionar</w:t>
      </w:r>
      <w:proofErr w:type="spellEnd"/>
      <w:r w:rsidR="00870ABD" w:rsidRPr="000B299E">
        <w:rPr>
          <w:rFonts w:cs="Verdana"/>
          <w:lang w:val="en-US"/>
        </w:rPr>
        <w:t xml:space="preserve"> </w:t>
      </w:r>
      <w:r w:rsidRPr="000B299E">
        <w:rPr>
          <w:rFonts w:cs="Verdana"/>
          <w:lang w:val="en-US"/>
        </w:rPr>
        <w:t>“Run Every Day”</w:t>
      </w:r>
    </w:p>
    <w:p w:rsidR="008C4AA5" w:rsidRPr="00870ABD" w:rsidRDefault="008C4AA5" w:rsidP="00460BFD">
      <w:pPr>
        <w:autoSpaceDE w:val="0"/>
        <w:autoSpaceDN w:val="0"/>
        <w:adjustRightInd w:val="0"/>
        <w:spacing w:after="0"/>
        <w:ind w:left="708" w:firstLine="708"/>
        <w:rPr>
          <w:rFonts w:cs="Verdana"/>
        </w:rPr>
      </w:pPr>
      <w:r w:rsidRPr="00870ABD">
        <w:rPr>
          <w:rFonts w:cs="Verdana"/>
        </w:rPr>
        <w:t>c. Introducir: 05:00:00 am</w:t>
      </w:r>
    </w:p>
    <w:p w:rsidR="00810EB4" w:rsidRPr="00236172" w:rsidRDefault="00810EB4" w:rsidP="00460BFD">
      <w:pPr>
        <w:autoSpaceDE w:val="0"/>
        <w:autoSpaceDN w:val="0"/>
        <w:adjustRightInd w:val="0"/>
        <w:spacing w:after="0"/>
        <w:ind w:left="708" w:firstLine="708"/>
        <w:rPr>
          <w:rFonts w:cs="Verdana"/>
        </w:rPr>
      </w:pPr>
    </w:p>
    <w:p w:rsidR="008C4AA5" w:rsidRPr="00236172" w:rsidRDefault="008C4AA5" w:rsidP="00460BFD">
      <w:pPr>
        <w:autoSpaceDE w:val="0"/>
        <w:autoSpaceDN w:val="0"/>
        <w:adjustRightInd w:val="0"/>
        <w:spacing w:after="0"/>
        <w:rPr>
          <w:rFonts w:cs="Verdana"/>
        </w:rPr>
      </w:pPr>
      <w:r w:rsidRPr="00236172">
        <w:rPr>
          <w:rFonts w:cs="Verdana"/>
        </w:rPr>
        <w:lastRenderedPageBreak/>
        <w:t xml:space="preserve">(*)= </w:t>
      </w:r>
      <w:r w:rsidR="00EC7F1F">
        <w:rPr>
          <w:rFonts w:cs="Verdana"/>
        </w:rPr>
        <w:t xml:space="preserve">Bajo ningún </w:t>
      </w:r>
      <w:r w:rsidR="00870ABD">
        <w:rPr>
          <w:rFonts w:cs="Verdana"/>
        </w:rPr>
        <w:t xml:space="preserve">motivo el cliente </w:t>
      </w:r>
      <w:r w:rsidR="00EC7F1F">
        <w:rPr>
          <w:rFonts w:cs="Verdana"/>
        </w:rPr>
        <w:t>debería</w:t>
      </w:r>
      <w:r w:rsidRPr="00236172">
        <w:rPr>
          <w:rFonts w:cs="Verdana"/>
        </w:rPr>
        <w:t xml:space="preserve"> </w:t>
      </w:r>
      <w:r w:rsidR="00EC7F1F">
        <w:rPr>
          <w:rFonts w:cs="Verdana"/>
        </w:rPr>
        <w:t>seleccionar</w:t>
      </w:r>
      <w:r w:rsidRPr="00236172">
        <w:rPr>
          <w:rFonts w:cs="Verdana"/>
        </w:rPr>
        <w:t xml:space="preserve"> otra opción</w:t>
      </w:r>
      <w:r w:rsidR="00870ABD">
        <w:rPr>
          <w:rFonts w:cs="Verdana"/>
        </w:rPr>
        <w:t>,</w:t>
      </w:r>
      <w:r w:rsidRPr="00236172">
        <w:rPr>
          <w:rFonts w:cs="Verdana"/>
        </w:rPr>
        <w:t xml:space="preserve"> </w:t>
      </w:r>
      <w:r w:rsidR="00EC7F1F">
        <w:rPr>
          <w:rFonts w:cs="Verdana"/>
        </w:rPr>
        <w:t xml:space="preserve">dado que el </w:t>
      </w:r>
      <w:r w:rsidR="00870ABD">
        <w:rPr>
          <w:rFonts w:cs="Verdana"/>
        </w:rPr>
        <w:t>Backup</w:t>
      </w:r>
      <w:r w:rsidR="00EC7F1F">
        <w:rPr>
          <w:rFonts w:cs="Verdana"/>
        </w:rPr>
        <w:t xml:space="preserve"> en este</w:t>
      </w:r>
      <w:r w:rsidRPr="00236172">
        <w:rPr>
          <w:rFonts w:cs="Verdana"/>
        </w:rPr>
        <w:t xml:space="preserve"> debe ser acumulativo, </w:t>
      </w:r>
      <w:r w:rsidR="00EC7F1F">
        <w:rPr>
          <w:rFonts w:cs="Verdana"/>
        </w:rPr>
        <w:t>esto nos dice que se guardaran todas las memorias de respaldo</w:t>
      </w:r>
      <w:r w:rsidR="00870ABD">
        <w:rPr>
          <w:rFonts w:cs="Verdana"/>
        </w:rPr>
        <w:t xml:space="preserve"> en nuestro disco rígido para una posterior restauración de ser necesario</w:t>
      </w:r>
      <w:r w:rsidRPr="00236172">
        <w:rPr>
          <w:rFonts w:cs="Verdana"/>
        </w:rPr>
        <w:t>.</w:t>
      </w:r>
    </w:p>
    <w:p w:rsidR="008C4AA5" w:rsidRPr="00236172" w:rsidRDefault="008C4AA5" w:rsidP="00460BFD">
      <w:pPr>
        <w:autoSpaceDE w:val="0"/>
        <w:autoSpaceDN w:val="0"/>
        <w:adjustRightInd w:val="0"/>
        <w:spacing w:after="0"/>
        <w:rPr>
          <w:rFonts w:cs="Verdana"/>
        </w:rPr>
      </w:pPr>
    </w:p>
    <w:p w:rsidR="008C4AA5" w:rsidRPr="00CD72EB" w:rsidRDefault="008C4AA5" w:rsidP="00460BFD">
      <w:pPr>
        <w:pStyle w:val="Ttulo2"/>
        <w:spacing w:line="276" w:lineRule="auto"/>
      </w:pPr>
      <w:bookmarkStart w:id="25" w:name="_Toc441066750"/>
      <w:proofErr w:type="spellStart"/>
      <w:r w:rsidRPr="00CD72EB">
        <w:t>Profiles</w:t>
      </w:r>
      <w:proofErr w:type="spellEnd"/>
      <w:r w:rsidRPr="00CD72EB">
        <w:t xml:space="preserve"> para plataforma IP</w:t>
      </w:r>
      <w:bookmarkEnd w:id="25"/>
    </w:p>
    <w:p w:rsidR="00CD72EB" w:rsidRPr="00CD72EB" w:rsidRDefault="00CD72EB" w:rsidP="00460BFD">
      <w:pPr>
        <w:autoSpaceDE w:val="0"/>
        <w:autoSpaceDN w:val="0"/>
        <w:adjustRightInd w:val="0"/>
        <w:spacing w:after="0"/>
        <w:rPr>
          <w:rFonts w:cs="Verdana"/>
          <w:b/>
          <w:bCs/>
          <w:color w:val="000000"/>
          <w:u w:val="single"/>
        </w:rPr>
      </w:pPr>
    </w:p>
    <w:p w:rsidR="008C4AA5" w:rsidRPr="00E2564B" w:rsidRDefault="008C4AA5" w:rsidP="00E2564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BACKUPS </w:t>
      </w:r>
      <w:r w:rsidRPr="00E2564B">
        <w:rPr>
          <w:rFonts w:cs="Verdana"/>
          <w:color w:val="000000"/>
        </w:rPr>
        <w:t>(CONTIENE LOS BACKUPS DE CADA UNA DE LAS BASES DE</w:t>
      </w:r>
      <w:r w:rsidR="00E2564B" w:rsidRPr="00E2564B">
        <w:rPr>
          <w:rFonts w:cs="Verdana"/>
          <w:color w:val="000000"/>
        </w:rPr>
        <w:t xml:space="preserve"> </w:t>
      </w:r>
      <w:r w:rsidRPr="00E2564B">
        <w:rPr>
          <w:rFonts w:cs="Verdana"/>
          <w:color w:val="000000"/>
        </w:rPr>
        <w:t>DA</w:t>
      </w:r>
      <w:r w:rsidRPr="00E2564B">
        <w:rPr>
          <w:rFonts w:cs="Verdana"/>
          <w:b/>
          <w:color w:val="000000"/>
        </w:rPr>
        <w:t>T</w:t>
      </w:r>
      <w:r w:rsidRPr="00E2564B">
        <w:rPr>
          <w:rFonts w:cs="Verdana"/>
          <w:color w:val="000000"/>
        </w:rPr>
        <w:t>OS)</w:t>
      </w:r>
    </w:p>
    <w:p w:rsidR="008C4AA5" w:rsidRPr="00E2564B" w:rsidRDefault="008C4AA5" w:rsidP="00E2564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LOCUCIONES </w:t>
      </w:r>
      <w:r w:rsidRPr="00E2564B">
        <w:rPr>
          <w:rFonts w:cs="Verdana"/>
          <w:color w:val="000000"/>
        </w:rPr>
        <w:t>(CONTIENE LOS ARCHIVOS SUBIDOS COMO</w:t>
      </w:r>
      <w:r w:rsidR="00E2564B" w:rsidRPr="00E2564B">
        <w:rPr>
          <w:rFonts w:cs="Verdana"/>
          <w:color w:val="000000"/>
        </w:rPr>
        <w:t xml:space="preserve"> </w:t>
      </w:r>
      <w:r w:rsidRPr="00E2564B">
        <w:rPr>
          <w:rFonts w:cs="Verdana"/>
          <w:color w:val="000000"/>
        </w:rPr>
        <w:t>LOCUCIONES)</w:t>
      </w:r>
    </w:p>
    <w:p w:rsidR="008C4AA5" w:rsidRPr="00E2564B" w:rsidRDefault="008C4AA5" w:rsidP="00E2564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MONITOREO </w:t>
      </w:r>
      <w:r w:rsidRPr="00E2564B">
        <w:rPr>
          <w:rFonts w:cs="Verdana"/>
          <w:color w:val="000000"/>
        </w:rPr>
        <w:t>(CONTIENE LAS ESCUCHAS EN SU FORMATO ORIGINAL)</w:t>
      </w:r>
    </w:p>
    <w:p w:rsidR="008C4AA5" w:rsidRPr="00E2564B" w:rsidRDefault="008C4AA5" w:rsidP="00E2564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MONITOREO_ZIP </w:t>
      </w:r>
      <w:r w:rsidRPr="00E2564B">
        <w:rPr>
          <w:rFonts w:cs="Verdana"/>
          <w:color w:val="000000"/>
        </w:rPr>
        <w:t>(CONTIENE LAS ESCUCHAS DEPURADAS EN</w:t>
      </w:r>
      <w:r w:rsidR="00E2564B" w:rsidRPr="00E2564B">
        <w:rPr>
          <w:rFonts w:cs="Verdana"/>
          <w:color w:val="000000"/>
        </w:rPr>
        <w:t xml:space="preserve"> </w:t>
      </w:r>
      <w:r w:rsidRPr="00E2564B">
        <w:rPr>
          <w:rFonts w:cs="Verdana"/>
          <w:color w:val="000000"/>
        </w:rPr>
        <w:t>FORMATO "ZIP")</w:t>
      </w:r>
    </w:p>
    <w:p w:rsidR="008C4AA5" w:rsidRPr="00E2564B" w:rsidRDefault="008C4AA5" w:rsidP="00E2564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MUSICAS </w:t>
      </w:r>
      <w:r w:rsidRPr="00E2564B">
        <w:rPr>
          <w:rFonts w:cs="Verdana"/>
          <w:color w:val="000000"/>
        </w:rPr>
        <w:t>(CONTIENE LOS ARCHIVOS SUBIDOS COMO MUSICA EN</w:t>
      </w:r>
      <w:r w:rsidR="00E2564B" w:rsidRPr="00E2564B">
        <w:rPr>
          <w:rFonts w:cs="Verdana"/>
          <w:color w:val="000000"/>
        </w:rPr>
        <w:t xml:space="preserve"> </w:t>
      </w:r>
      <w:r w:rsidRPr="00E2564B">
        <w:rPr>
          <w:rFonts w:cs="Verdana"/>
          <w:color w:val="000000"/>
        </w:rPr>
        <w:t>ESPERA)</w:t>
      </w:r>
    </w:p>
    <w:p w:rsidR="008C4AA5" w:rsidRPr="00E2564B" w:rsidRDefault="008C4AA5" w:rsidP="00E2564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TICKETS </w:t>
      </w:r>
      <w:r w:rsidRPr="00E2564B">
        <w:rPr>
          <w:rFonts w:cs="Verdana"/>
          <w:color w:val="000000"/>
        </w:rPr>
        <w:t>(CONTIENE LOS TICKETS TELEFONICOS EN FORMATO "TXT")</w:t>
      </w:r>
    </w:p>
    <w:p w:rsidR="008C4AA5" w:rsidRPr="00E2564B" w:rsidRDefault="008C4AA5" w:rsidP="00E2564B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SISTEMA </w:t>
      </w:r>
      <w:r w:rsidRPr="00E2564B">
        <w:rPr>
          <w:rFonts w:cs="Verdana"/>
          <w:color w:val="000000"/>
        </w:rPr>
        <w:t>(CONTIENE CONFIGURACIONES DE VERSIÓN DE CÓDIGO DEL</w:t>
      </w:r>
      <w:r w:rsidR="00E2564B" w:rsidRPr="00E2564B">
        <w:rPr>
          <w:rFonts w:cs="Verdana"/>
          <w:color w:val="000000"/>
        </w:rPr>
        <w:t xml:space="preserve"> </w:t>
      </w:r>
      <w:r w:rsidRPr="00E2564B">
        <w:rPr>
          <w:rFonts w:cs="Verdana"/>
          <w:color w:val="000000"/>
        </w:rPr>
        <w:t>CENTOS)</w:t>
      </w:r>
    </w:p>
    <w:p w:rsidR="008C4AA5" w:rsidRPr="00236172" w:rsidRDefault="008C4AA5" w:rsidP="00E2564B">
      <w:pPr>
        <w:pStyle w:val="Ttulo2"/>
        <w:spacing w:after="240" w:line="276" w:lineRule="auto"/>
      </w:pPr>
      <w:bookmarkStart w:id="26" w:name="_Toc441066751"/>
      <w:proofErr w:type="spellStart"/>
      <w:r w:rsidRPr="00236172">
        <w:t>Profiles</w:t>
      </w:r>
      <w:proofErr w:type="spellEnd"/>
      <w:r w:rsidRPr="00236172">
        <w:t xml:space="preserve"> para plataforma TDM (plataforma discontinuada en el 2007)</w:t>
      </w:r>
      <w:bookmarkEnd w:id="26"/>
    </w:p>
    <w:p w:rsidR="008C4AA5" w:rsidRPr="00E2564B" w:rsidRDefault="008C4AA5" w:rsidP="00E2564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BACKUPS </w:t>
      </w:r>
      <w:r w:rsidRPr="00E2564B">
        <w:rPr>
          <w:rFonts w:cs="Verdana"/>
          <w:color w:val="000000"/>
        </w:rPr>
        <w:t>(CONTIENE LOS BACKUPS DE CADA UNA DE LAS BASES DE</w:t>
      </w:r>
      <w:r w:rsidR="00E2564B" w:rsidRPr="00E2564B">
        <w:rPr>
          <w:rFonts w:cs="Verdana"/>
          <w:color w:val="000000"/>
        </w:rPr>
        <w:t xml:space="preserve"> </w:t>
      </w:r>
      <w:r w:rsidRPr="00E2564B">
        <w:rPr>
          <w:rFonts w:cs="Verdana"/>
          <w:color w:val="000000"/>
        </w:rPr>
        <w:t>DATOS)</w:t>
      </w:r>
    </w:p>
    <w:p w:rsidR="008C4AA5" w:rsidRPr="00E2564B" w:rsidRDefault="008C4AA5" w:rsidP="00E2564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MONITOREO </w:t>
      </w:r>
      <w:r w:rsidRPr="00E2564B">
        <w:rPr>
          <w:rFonts w:cs="Verdana"/>
          <w:color w:val="000000"/>
        </w:rPr>
        <w:t>(CONTIENE LAS ESCUCHAS EN SU FORMATO ORIGINAL)</w:t>
      </w:r>
    </w:p>
    <w:p w:rsidR="008C4AA5" w:rsidRPr="00E2564B" w:rsidRDefault="008C4AA5" w:rsidP="00E2564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MONITOREO_ZIP </w:t>
      </w:r>
      <w:r w:rsidRPr="00E2564B">
        <w:rPr>
          <w:rFonts w:cs="Verdana"/>
          <w:color w:val="000000"/>
        </w:rPr>
        <w:t>(CONTIENE LAS ESCUCHAS DEPURADAS EN</w:t>
      </w:r>
      <w:r w:rsidR="00E2564B" w:rsidRPr="00E2564B">
        <w:rPr>
          <w:rFonts w:cs="Verdana"/>
          <w:color w:val="000000"/>
        </w:rPr>
        <w:t xml:space="preserve"> </w:t>
      </w:r>
      <w:r w:rsidRPr="00E2564B">
        <w:rPr>
          <w:rFonts w:cs="Verdana"/>
          <w:color w:val="000000"/>
        </w:rPr>
        <w:t>FORMATO "ZIP")</w:t>
      </w:r>
    </w:p>
    <w:p w:rsidR="008C4AA5" w:rsidRDefault="008C4AA5" w:rsidP="00E2564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E2564B">
        <w:rPr>
          <w:rFonts w:cs="Verdana"/>
          <w:b/>
          <w:bCs/>
          <w:color w:val="000000"/>
        </w:rPr>
        <w:t xml:space="preserve">TICKETS </w:t>
      </w:r>
      <w:r w:rsidRPr="00E2564B">
        <w:rPr>
          <w:rFonts w:cs="Verdana"/>
          <w:color w:val="000000"/>
        </w:rPr>
        <w:t>(CO</w:t>
      </w:r>
      <w:r w:rsidR="00810EB4" w:rsidRPr="00E2564B">
        <w:rPr>
          <w:rFonts w:cs="Verdana"/>
          <w:color w:val="000000"/>
        </w:rPr>
        <w:t>NTIENE LOS TICKETS TELEFONICOS)</w:t>
      </w:r>
    </w:p>
    <w:p w:rsidR="00660E8B" w:rsidRPr="00660E8B" w:rsidRDefault="00660E8B" w:rsidP="00660E8B">
      <w:pPr>
        <w:pStyle w:val="Ttulo1"/>
        <w:spacing w:before="240" w:after="240"/>
      </w:pPr>
      <w:r w:rsidRPr="00660E8B">
        <w:t>Referencias</w:t>
      </w:r>
    </w:p>
    <w:p w:rsidR="00660E8B" w:rsidRPr="00660E8B" w:rsidRDefault="00660E8B" w:rsidP="00660E8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cs="Verdana"/>
          <w:color w:val="000000"/>
        </w:rPr>
      </w:pPr>
      <w:r w:rsidRPr="00660E8B">
        <w:rPr>
          <w:rFonts w:cs="Verdana"/>
          <w:color w:val="000000"/>
        </w:rPr>
        <w:t>Manual de Producto</w:t>
      </w:r>
    </w:p>
    <w:sectPr w:rsidR="00660E8B" w:rsidRPr="00660E8B" w:rsidSect="00291489">
      <w:headerReference w:type="default" r:id="rId10"/>
      <w:footerReference w:type="default" r:id="rId11"/>
      <w:pgSz w:w="12240" w:h="1584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D91" w:rsidRDefault="00994D91" w:rsidP="008121B0">
      <w:pPr>
        <w:spacing w:after="0" w:line="240" w:lineRule="auto"/>
      </w:pPr>
      <w:r>
        <w:separator/>
      </w:r>
    </w:p>
  </w:endnote>
  <w:endnote w:type="continuationSeparator" w:id="0">
    <w:p w:rsidR="00994D91" w:rsidRDefault="00994D91" w:rsidP="0081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 Light" w:hAnsi="Calibri Light"/>
        <w:b/>
        <w:color w:val="5B9BD5"/>
        <w:sz w:val="40"/>
      </w:rPr>
      <w:id w:val="-1880997745"/>
      <w:docPartObj>
        <w:docPartGallery w:val="Page Numbers (Bottom of Page)"/>
        <w:docPartUnique/>
      </w:docPartObj>
    </w:sdtPr>
    <w:sdtEndPr>
      <w:rPr>
        <w:b w:val="0"/>
        <w:szCs w:val="28"/>
      </w:rPr>
    </w:sdtEndPr>
    <w:sdtContent>
      <w:p w:rsidR="008121B0" w:rsidRPr="00460BFD" w:rsidRDefault="00F560A9" w:rsidP="00F560A9">
        <w:pPr>
          <w:pStyle w:val="Piedepgina"/>
          <w:jc w:val="right"/>
          <w:rPr>
            <w:color w:val="5B9BD5"/>
            <w:sz w:val="32"/>
          </w:rPr>
        </w:pPr>
        <w:r w:rsidRPr="00460BFD">
          <w:rPr>
            <w:rFonts w:ascii="Calibri Light" w:hAnsi="Calibri Light"/>
            <w:b/>
            <w:color w:val="5B9BD5"/>
            <w:sz w:val="40"/>
          </w:rPr>
          <w:fldChar w:fldCharType="begin"/>
        </w:r>
        <w:r w:rsidRPr="00460BFD">
          <w:rPr>
            <w:rFonts w:ascii="Calibri Light" w:hAnsi="Calibri Light"/>
            <w:b/>
            <w:color w:val="5B9BD5"/>
            <w:sz w:val="40"/>
          </w:rPr>
          <w:instrText>PAGE   \* MERGEFORMAT</w:instrText>
        </w:r>
        <w:r w:rsidRPr="00460BFD">
          <w:rPr>
            <w:rFonts w:ascii="Calibri Light" w:hAnsi="Calibri Light"/>
            <w:b/>
            <w:color w:val="5B9BD5"/>
            <w:sz w:val="40"/>
          </w:rPr>
          <w:fldChar w:fldCharType="separate"/>
        </w:r>
        <w:r w:rsidR="00934895" w:rsidRPr="00934895">
          <w:rPr>
            <w:rFonts w:ascii="Calibri Light" w:hAnsi="Calibri Light"/>
            <w:b/>
            <w:noProof/>
            <w:color w:val="5B9BD5"/>
            <w:sz w:val="40"/>
            <w:lang w:val="es-ES"/>
          </w:rPr>
          <w:t>4</w:t>
        </w:r>
        <w:r w:rsidRPr="00460BFD">
          <w:rPr>
            <w:rFonts w:ascii="Calibri Light" w:hAnsi="Calibri Light"/>
            <w:b/>
            <w:color w:val="5B9BD5"/>
            <w:sz w:val="4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D91" w:rsidRDefault="00994D91" w:rsidP="008121B0">
      <w:pPr>
        <w:spacing w:after="0" w:line="240" w:lineRule="auto"/>
      </w:pPr>
      <w:r>
        <w:separator/>
      </w:r>
    </w:p>
  </w:footnote>
  <w:footnote w:type="continuationSeparator" w:id="0">
    <w:p w:rsidR="00994D91" w:rsidRDefault="00994D91" w:rsidP="0081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157" w:rsidRPr="001145F9" w:rsidRDefault="00460BFD" w:rsidP="001145F9">
    <w:pPr>
      <w:pStyle w:val="Encabezado"/>
      <w:tabs>
        <w:tab w:val="clear" w:pos="4419"/>
        <w:tab w:val="clear" w:pos="8838"/>
        <w:tab w:val="left" w:pos="3315"/>
      </w:tabs>
      <w:spacing w:before="240"/>
      <w:jc w:val="center"/>
      <w:rPr>
        <w:rFonts w:ascii="Arial Rounded MT Bold" w:hAnsi="Arial Rounded MT Bold"/>
        <w:color w:val="17365D" w:themeColor="text2" w:themeShade="BF"/>
        <w:sz w:val="28"/>
      </w:rPr>
    </w:pPr>
    <w:r>
      <w:rPr>
        <w:rFonts w:ascii="Arial Rounded MT Bold" w:hAnsi="Arial Rounded MT Bold"/>
        <w:noProof/>
        <w:color w:val="17365D" w:themeColor="text2" w:themeShade="BF"/>
        <w:sz w:val="28"/>
      </w:rPr>
      <w:drawing>
        <wp:anchor distT="0" distB="0" distL="114300" distR="114300" simplePos="0" relativeHeight="251669504" behindDoc="1" locked="0" layoutInCell="1" allowOverlap="1" wp14:anchorId="63FF09CF" wp14:editId="4A2829F5">
          <wp:simplePos x="0" y="0"/>
          <wp:positionH relativeFrom="page">
            <wp:posOffset>5514150</wp:posOffset>
          </wp:positionH>
          <wp:positionV relativeFrom="paragraph">
            <wp:posOffset>-352425</wp:posOffset>
          </wp:positionV>
          <wp:extent cx="1935126" cy="631833"/>
          <wp:effectExtent l="0" t="0" r="8255" b="0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126" cy="6318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45F9">
      <w:rPr>
        <w:rFonts w:ascii="Arial Rounded MT Bold" w:hAnsi="Arial Rounded MT Bold"/>
        <w:noProof/>
        <w:color w:val="17365D" w:themeColor="text2" w:themeShade="BF"/>
        <w:sz w:val="28"/>
      </w:rPr>
      <w:drawing>
        <wp:anchor distT="0" distB="0" distL="114300" distR="114300" simplePos="0" relativeHeight="251667456" behindDoc="1" locked="0" layoutInCell="1" allowOverlap="1" wp14:anchorId="2CCD4157" wp14:editId="5950731B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4914265" cy="723265"/>
          <wp:effectExtent l="0" t="0" r="635" b="63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26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45F9">
      <w:rPr>
        <w:rFonts w:ascii="Arial Rounded MT Bold" w:hAnsi="Arial Rounded MT Bold"/>
        <w:color w:val="17365D" w:themeColor="text2" w:themeShade="BF"/>
        <w:sz w:val="28"/>
      </w:rPr>
      <w:t>INSTRUCTIVO</w:t>
    </w:r>
    <w:r w:rsidR="003617DE">
      <w:rPr>
        <w:rFonts w:ascii="Arial Rounded MT Bold" w:hAnsi="Arial Rounded MT Bold"/>
        <w:color w:val="17365D" w:themeColor="text2" w:themeShade="BF"/>
        <w:sz w:val="28"/>
      </w:rPr>
      <w:t xml:space="preserve"> BA</w:t>
    </w:r>
    <w:r w:rsidR="001145F9">
      <w:rPr>
        <w:rFonts w:ascii="Arial Rounded MT Bold" w:hAnsi="Arial Rounded MT Bold"/>
        <w:color w:val="17365D" w:themeColor="text2" w:themeShade="BF"/>
        <w:sz w:val="28"/>
      </w:rPr>
      <w:t>CKUP CLIENTE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Descripción: http://www.neotel.com.ar/img/flechi_bullet_azul2.gif" style="width:4.5pt;height:3pt;visibility:visible;mso-wrap-style:square" o:bullet="t">
        <v:imagedata r:id="rId1" o:title="flechi_bullet_azul2"/>
      </v:shape>
    </w:pict>
  </w:numPicBullet>
  <w:abstractNum w:abstractNumId="0" w15:restartNumberingAfterBreak="0">
    <w:nsid w:val="0F2D6BC8"/>
    <w:multiLevelType w:val="hybridMultilevel"/>
    <w:tmpl w:val="1314586E"/>
    <w:lvl w:ilvl="0" w:tplc="3FEE09CC">
      <w:numFmt w:val="bullet"/>
      <w:lvlText w:val="·"/>
      <w:lvlJc w:val="left"/>
      <w:pPr>
        <w:ind w:left="720" w:hanging="360"/>
      </w:pPr>
      <w:rPr>
        <w:rFonts w:ascii="Calibri" w:eastAsiaTheme="minorEastAsia" w:hAnsi="Calibri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1998"/>
    <w:multiLevelType w:val="hybridMultilevel"/>
    <w:tmpl w:val="944244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4670"/>
    <w:multiLevelType w:val="hybridMultilevel"/>
    <w:tmpl w:val="E6303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0E90"/>
    <w:multiLevelType w:val="hybridMultilevel"/>
    <w:tmpl w:val="DA56B59A"/>
    <w:lvl w:ilvl="0" w:tplc="6C1C02F6">
      <w:numFmt w:val="bullet"/>
      <w:lvlText w:val="·"/>
      <w:lvlJc w:val="left"/>
      <w:pPr>
        <w:ind w:left="720" w:hanging="360"/>
      </w:pPr>
      <w:rPr>
        <w:rFonts w:ascii="Calibri" w:eastAsiaTheme="minorEastAsia" w:hAnsi="Calibri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470F0"/>
    <w:multiLevelType w:val="hybridMultilevel"/>
    <w:tmpl w:val="09D2F8B8"/>
    <w:lvl w:ilvl="0" w:tplc="3B9C1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47894"/>
    <w:multiLevelType w:val="hybridMultilevel"/>
    <w:tmpl w:val="254EA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C6F20"/>
    <w:multiLevelType w:val="hybridMultilevel"/>
    <w:tmpl w:val="F89AE96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24938"/>
    <w:multiLevelType w:val="hybridMultilevel"/>
    <w:tmpl w:val="34FAC8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5097B"/>
    <w:multiLevelType w:val="hybridMultilevel"/>
    <w:tmpl w:val="A63CD4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077DD"/>
    <w:multiLevelType w:val="hybridMultilevel"/>
    <w:tmpl w:val="E13684AE"/>
    <w:lvl w:ilvl="0" w:tplc="3B9C1F5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1F497D" w:themeColor="text2"/>
      </w:rPr>
    </w:lvl>
    <w:lvl w:ilvl="1" w:tplc="839C7BE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1F497D" w:themeColor="text2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B275A99"/>
    <w:multiLevelType w:val="hybridMultilevel"/>
    <w:tmpl w:val="76447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D70A3"/>
    <w:multiLevelType w:val="hybridMultilevel"/>
    <w:tmpl w:val="DB7A5B66"/>
    <w:lvl w:ilvl="0" w:tplc="3B9C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20971"/>
    <w:multiLevelType w:val="multilevel"/>
    <w:tmpl w:val="EA00C9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36D4D0C"/>
    <w:multiLevelType w:val="hybridMultilevel"/>
    <w:tmpl w:val="48DC9338"/>
    <w:lvl w:ilvl="0" w:tplc="3B9C1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804B7"/>
    <w:multiLevelType w:val="hybridMultilevel"/>
    <w:tmpl w:val="18E0A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74B8B"/>
    <w:multiLevelType w:val="hybridMultilevel"/>
    <w:tmpl w:val="CAD4CEE0"/>
    <w:lvl w:ilvl="0" w:tplc="3B9C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975B1"/>
    <w:multiLevelType w:val="hybridMultilevel"/>
    <w:tmpl w:val="BE405442"/>
    <w:lvl w:ilvl="0" w:tplc="E54671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67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6402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C60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5A0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ED7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2641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42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ED6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0AF34C0"/>
    <w:multiLevelType w:val="hybridMultilevel"/>
    <w:tmpl w:val="BD064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67078"/>
    <w:multiLevelType w:val="hybridMultilevel"/>
    <w:tmpl w:val="0D3E5908"/>
    <w:lvl w:ilvl="0" w:tplc="3B9C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B1ECA"/>
    <w:multiLevelType w:val="hybridMultilevel"/>
    <w:tmpl w:val="DCAE9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A7C95"/>
    <w:multiLevelType w:val="hybridMultilevel"/>
    <w:tmpl w:val="8CFAC2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92540"/>
    <w:multiLevelType w:val="hybridMultilevel"/>
    <w:tmpl w:val="79DA3A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4"/>
  </w:num>
  <w:num w:numId="5">
    <w:abstractNumId w:val="15"/>
  </w:num>
  <w:num w:numId="6">
    <w:abstractNumId w:val="9"/>
  </w:num>
  <w:num w:numId="7">
    <w:abstractNumId w:val="11"/>
  </w:num>
  <w:num w:numId="8">
    <w:abstractNumId w:val="18"/>
  </w:num>
  <w:num w:numId="9">
    <w:abstractNumId w:val="6"/>
  </w:num>
  <w:num w:numId="10">
    <w:abstractNumId w:val="12"/>
  </w:num>
  <w:num w:numId="11">
    <w:abstractNumId w:val="17"/>
  </w:num>
  <w:num w:numId="12">
    <w:abstractNumId w:val="8"/>
  </w:num>
  <w:num w:numId="13">
    <w:abstractNumId w:val="1"/>
  </w:num>
  <w:num w:numId="14">
    <w:abstractNumId w:val="20"/>
  </w:num>
  <w:num w:numId="15">
    <w:abstractNumId w:val="7"/>
  </w:num>
  <w:num w:numId="16">
    <w:abstractNumId w:val="19"/>
  </w:num>
  <w:num w:numId="17">
    <w:abstractNumId w:val="0"/>
  </w:num>
  <w:num w:numId="18">
    <w:abstractNumId w:val="14"/>
  </w:num>
  <w:num w:numId="19">
    <w:abstractNumId w:val="2"/>
  </w:num>
  <w:num w:numId="20">
    <w:abstractNumId w:val="3"/>
  </w:num>
  <w:num w:numId="21">
    <w:abstractNumId w:val="5"/>
  </w:num>
  <w:num w:numId="22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lter Malerba">
    <w15:presenceInfo w15:providerId="Windows Live" w15:userId="dfd9cf712837f5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C6"/>
    <w:rsid w:val="00015595"/>
    <w:rsid w:val="000351A9"/>
    <w:rsid w:val="000816CA"/>
    <w:rsid w:val="00081CCA"/>
    <w:rsid w:val="000A624E"/>
    <w:rsid w:val="000B299E"/>
    <w:rsid w:val="000B34BA"/>
    <w:rsid w:val="000E2026"/>
    <w:rsid w:val="000F4168"/>
    <w:rsid w:val="0011005C"/>
    <w:rsid w:val="001145F9"/>
    <w:rsid w:val="00130C9E"/>
    <w:rsid w:val="0016546B"/>
    <w:rsid w:val="00193839"/>
    <w:rsid w:val="00193A89"/>
    <w:rsid w:val="001B236B"/>
    <w:rsid w:val="001C041A"/>
    <w:rsid w:val="00231DFD"/>
    <w:rsid w:val="00236172"/>
    <w:rsid w:val="00256FF8"/>
    <w:rsid w:val="00264834"/>
    <w:rsid w:val="0028553C"/>
    <w:rsid w:val="00291489"/>
    <w:rsid w:val="00314104"/>
    <w:rsid w:val="00340D5F"/>
    <w:rsid w:val="00356F45"/>
    <w:rsid w:val="00357808"/>
    <w:rsid w:val="003617DE"/>
    <w:rsid w:val="00383692"/>
    <w:rsid w:val="003901F2"/>
    <w:rsid w:val="003A3AE6"/>
    <w:rsid w:val="003E6662"/>
    <w:rsid w:val="004438BE"/>
    <w:rsid w:val="0044489E"/>
    <w:rsid w:val="00456157"/>
    <w:rsid w:val="0046027B"/>
    <w:rsid w:val="00460BFD"/>
    <w:rsid w:val="00467403"/>
    <w:rsid w:val="0047302D"/>
    <w:rsid w:val="00473DB0"/>
    <w:rsid w:val="004A282C"/>
    <w:rsid w:val="004C11D6"/>
    <w:rsid w:val="004C353B"/>
    <w:rsid w:val="004D0300"/>
    <w:rsid w:val="004E4086"/>
    <w:rsid w:val="004F012D"/>
    <w:rsid w:val="004F1CAB"/>
    <w:rsid w:val="00502BC8"/>
    <w:rsid w:val="00537491"/>
    <w:rsid w:val="0055213B"/>
    <w:rsid w:val="00556E6F"/>
    <w:rsid w:val="00563811"/>
    <w:rsid w:val="005A52EB"/>
    <w:rsid w:val="005C69E9"/>
    <w:rsid w:val="005E2359"/>
    <w:rsid w:val="005E718B"/>
    <w:rsid w:val="005F750B"/>
    <w:rsid w:val="0061578A"/>
    <w:rsid w:val="00620755"/>
    <w:rsid w:val="00660E8B"/>
    <w:rsid w:val="006667D7"/>
    <w:rsid w:val="00670E07"/>
    <w:rsid w:val="00675191"/>
    <w:rsid w:val="00687DCF"/>
    <w:rsid w:val="006F3B37"/>
    <w:rsid w:val="007102AB"/>
    <w:rsid w:val="0074613E"/>
    <w:rsid w:val="00752586"/>
    <w:rsid w:val="007637D5"/>
    <w:rsid w:val="0077521D"/>
    <w:rsid w:val="007757F2"/>
    <w:rsid w:val="0079195C"/>
    <w:rsid w:val="007A3446"/>
    <w:rsid w:val="007B3FC3"/>
    <w:rsid w:val="007E2EEB"/>
    <w:rsid w:val="00810EB4"/>
    <w:rsid w:val="008121B0"/>
    <w:rsid w:val="008150E8"/>
    <w:rsid w:val="0084455C"/>
    <w:rsid w:val="00870ABD"/>
    <w:rsid w:val="00891E8C"/>
    <w:rsid w:val="008C22D3"/>
    <w:rsid w:val="008C4AA5"/>
    <w:rsid w:val="008D45D6"/>
    <w:rsid w:val="008D728E"/>
    <w:rsid w:val="008E6221"/>
    <w:rsid w:val="0090025F"/>
    <w:rsid w:val="00911548"/>
    <w:rsid w:val="00934895"/>
    <w:rsid w:val="009501EF"/>
    <w:rsid w:val="0097485C"/>
    <w:rsid w:val="00986DC0"/>
    <w:rsid w:val="009873D2"/>
    <w:rsid w:val="009935FA"/>
    <w:rsid w:val="00994D91"/>
    <w:rsid w:val="009D2445"/>
    <w:rsid w:val="009E14D4"/>
    <w:rsid w:val="00A0022E"/>
    <w:rsid w:val="00A571F8"/>
    <w:rsid w:val="00A579DD"/>
    <w:rsid w:val="00A67772"/>
    <w:rsid w:val="00A83D0C"/>
    <w:rsid w:val="00A9193D"/>
    <w:rsid w:val="00A97BF6"/>
    <w:rsid w:val="00AA6917"/>
    <w:rsid w:val="00AC35E3"/>
    <w:rsid w:val="00AD7943"/>
    <w:rsid w:val="00B27F52"/>
    <w:rsid w:val="00B410D4"/>
    <w:rsid w:val="00B66AEF"/>
    <w:rsid w:val="00B71BEB"/>
    <w:rsid w:val="00B90C7F"/>
    <w:rsid w:val="00B92546"/>
    <w:rsid w:val="00BB07F8"/>
    <w:rsid w:val="00BE08A4"/>
    <w:rsid w:val="00BF4C23"/>
    <w:rsid w:val="00C602B6"/>
    <w:rsid w:val="00C71685"/>
    <w:rsid w:val="00C916E4"/>
    <w:rsid w:val="00CD72EB"/>
    <w:rsid w:val="00D029D9"/>
    <w:rsid w:val="00D038AE"/>
    <w:rsid w:val="00D54EC9"/>
    <w:rsid w:val="00D74A03"/>
    <w:rsid w:val="00DD0FC8"/>
    <w:rsid w:val="00DD2073"/>
    <w:rsid w:val="00DD2611"/>
    <w:rsid w:val="00E01D4D"/>
    <w:rsid w:val="00E0734C"/>
    <w:rsid w:val="00E20A9E"/>
    <w:rsid w:val="00E24267"/>
    <w:rsid w:val="00E2564B"/>
    <w:rsid w:val="00E616CC"/>
    <w:rsid w:val="00E95C60"/>
    <w:rsid w:val="00E97808"/>
    <w:rsid w:val="00EC7F1F"/>
    <w:rsid w:val="00F00AC7"/>
    <w:rsid w:val="00F25D6F"/>
    <w:rsid w:val="00F45DF2"/>
    <w:rsid w:val="00F560A9"/>
    <w:rsid w:val="00F72409"/>
    <w:rsid w:val="00F96399"/>
    <w:rsid w:val="00FB3208"/>
    <w:rsid w:val="00FC0F61"/>
    <w:rsid w:val="00FC4CBF"/>
    <w:rsid w:val="00FD3082"/>
    <w:rsid w:val="00FF6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D10E8FF-5909-4C26-8268-C5AE32F4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BF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BF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19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1B0"/>
  </w:style>
  <w:style w:type="paragraph" w:styleId="Piedepgina">
    <w:name w:val="footer"/>
    <w:basedOn w:val="Normal"/>
    <w:link w:val="PiedepginaCar"/>
    <w:uiPriority w:val="99"/>
    <w:unhideWhenUsed/>
    <w:rsid w:val="00812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1B0"/>
  </w:style>
  <w:style w:type="paragraph" w:styleId="Textodeglobo">
    <w:name w:val="Balloon Text"/>
    <w:basedOn w:val="Normal"/>
    <w:link w:val="TextodegloboCar"/>
    <w:uiPriority w:val="99"/>
    <w:semiHidden/>
    <w:unhideWhenUsed/>
    <w:rsid w:val="0081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1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A3446"/>
  </w:style>
  <w:style w:type="character" w:customStyle="1" w:styleId="arial12gris3">
    <w:name w:val="arial12_gris3"/>
    <w:basedOn w:val="Fuentedeprrafopredeter"/>
    <w:rsid w:val="007A3446"/>
  </w:style>
  <w:style w:type="paragraph" w:styleId="Prrafodelista">
    <w:name w:val="List Paragraph"/>
    <w:basedOn w:val="Normal"/>
    <w:uiPriority w:val="34"/>
    <w:qFormat/>
    <w:rsid w:val="007A344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A3446"/>
    <w:rPr>
      <w:b/>
      <w:bCs/>
    </w:rPr>
  </w:style>
  <w:style w:type="character" w:customStyle="1" w:styleId="arial13azu1">
    <w:name w:val="arial13_azu1"/>
    <w:basedOn w:val="Fuentedeprrafopredeter"/>
    <w:rsid w:val="007A3446"/>
  </w:style>
  <w:style w:type="character" w:customStyle="1" w:styleId="arial12neg">
    <w:name w:val="arial12_neg"/>
    <w:basedOn w:val="Fuentedeprrafopredeter"/>
    <w:rsid w:val="007A3446"/>
  </w:style>
  <w:style w:type="character" w:customStyle="1" w:styleId="estilo1">
    <w:name w:val="estilo1"/>
    <w:basedOn w:val="Fuentedeprrafopredeter"/>
    <w:rsid w:val="000816CA"/>
  </w:style>
  <w:style w:type="paragraph" w:styleId="NormalWeb">
    <w:name w:val="Normal (Web)"/>
    <w:basedOn w:val="Normal"/>
    <w:uiPriority w:val="99"/>
    <w:unhideWhenUsed/>
    <w:rsid w:val="004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2">
    <w:name w:val="estilo2"/>
    <w:basedOn w:val="Normal"/>
    <w:rsid w:val="004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determinado">
    <w:name w:val="Predeterminado"/>
    <w:rsid w:val="00264834"/>
    <w:pPr>
      <w:suppressAutoHyphens/>
    </w:pPr>
    <w:rPr>
      <w:rFonts w:ascii="Calibri" w:eastAsia="SimSun" w:hAnsi="Calibri" w:cs="Calibri"/>
      <w:lang w:val="es-ES"/>
    </w:rPr>
  </w:style>
  <w:style w:type="table" w:styleId="Tablaconcuadrcula">
    <w:name w:val="Table Grid"/>
    <w:basedOn w:val="Tablanormal"/>
    <w:uiPriority w:val="59"/>
    <w:rsid w:val="0074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FB320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1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154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91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doclaro-nfasis1">
    <w:name w:val="Light Shading Accent 1"/>
    <w:basedOn w:val="Tablanormal"/>
    <w:uiPriority w:val="60"/>
    <w:rsid w:val="008150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97BF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97B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97BF6"/>
    <w:pPr>
      <w:spacing w:after="100" w:line="259" w:lineRule="auto"/>
    </w:pPr>
    <w:rPr>
      <w:rFonts w:eastAsiaTheme="minorHAnsi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97BF6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A97BF6"/>
    <w:pPr>
      <w:spacing w:after="100" w:line="259" w:lineRule="auto"/>
      <w:ind w:left="440"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A97BF6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193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CD72EB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yncovery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A0376-CCF7-4ACB-97D6-960A3938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543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Neotel</dc:creator>
  <cp:lastModifiedBy>Walter Malerba</cp:lastModifiedBy>
  <cp:revision>10</cp:revision>
  <cp:lastPrinted>2016-05-10T18:58:00Z</cp:lastPrinted>
  <dcterms:created xsi:type="dcterms:W3CDTF">2016-01-20T15:21:00Z</dcterms:created>
  <dcterms:modified xsi:type="dcterms:W3CDTF">2016-05-10T18:58:00Z</dcterms:modified>
</cp:coreProperties>
</file>